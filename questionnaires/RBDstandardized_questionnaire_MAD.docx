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4"/>
        <w:gridCol w:w="2631"/>
        <w:gridCol w:w="1510"/>
        <w:gridCol w:w="1354"/>
        <w:gridCol w:w="354"/>
        <w:gridCol w:w="358"/>
        <w:gridCol w:w="994"/>
        <w:tblGridChange w:id="0">
          <w:tblGrid>
            <w:gridCol w:w="1884"/>
            <w:gridCol w:w="1"/>
            <w:gridCol w:w="1981"/>
            <w:gridCol w:w="649"/>
            <w:gridCol w:w="2590"/>
            <w:gridCol w:w="274"/>
            <w:gridCol w:w="354"/>
            <w:gridCol w:w="360"/>
            <w:gridCol w:w="992"/>
          </w:tblGrid>
        </w:tblGridChange>
      </w:tblGrid>
      <w:tr w:rsidR="003936FC" w:rsidRPr="00AF2DF1" w14:paraId="09480133" w14:textId="77777777" w:rsidTr="00415B8E">
        <w:trPr>
          <w:trHeight w:val="273"/>
        </w:trPr>
        <w:tc>
          <w:tcPr>
            <w:tcW w:w="4061" w:type="pct"/>
            <w:gridSpan w:val="4"/>
            <w:shd w:val="clear" w:color="auto" w:fill="D9D9D9"/>
          </w:tcPr>
          <w:p w14:paraId="12689927" w14:textId="04F58B6C" w:rsidR="003936FC" w:rsidRPr="00AF2DF1" w:rsidRDefault="005D625C" w:rsidP="00415B8E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ins w:id="1" w:author="William OLANDER" w:date="2021-06-16T11:25:00Z">
              <w:r>
                <w:rPr>
                  <w:b/>
                  <w:lang w:val="fr-FR"/>
                </w:rPr>
                <w:t>R</w:t>
              </w:r>
              <w:r w:rsidRPr="00D34CB6">
                <w:rPr>
                  <w:b/>
                  <w:lang w:val="fr-FR"/>
                </w:rPr>
                <w:t xml:space="preserve">égime alimentaire minimum acceptable </w:t>
              </w:r>
              <w:r>
                <w:rPr>
                  <w:b/>
                  <w:lang w:val="fr-FR"/>
                </w:rPr>
                <w:t>- module</w:t>
              </w:r>
            </w:ins>
            <w:del w:id="2" w:author="William OLANDER" w:date="2021-06-16T11:25:00Z">
              <w:r w:rsidR="003936FC" w:rsidRPr="006031D0" w:rsidDel="005D625C">
                <w:rPr>
                  <w:b/>
                  <w:color w:val="000000" w:themeColor="text1"/>
                </w:rPr>
                <w:delText>Diversité alimentaire minimale pour les femmes</w:delText>
              </w:r>
              <w:r w:rsidR="003936FC" w:rsidRPr="00AF2DF1" w:rsidDel="005D625C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 xml:space="preserve"> </w:delText>
              </w:r>
            </w:del>
          </w:p>
        </w:tc>
        <w:tc>
          <w:tcPr>
            <w:tcW w:w="939" w:type="pct"/>
            <w:gridSpan w:val="3"/>
            <w:shd w:val="clear" w:color="auto" w:fill="D9D9D9"/>
          </w:tcPr>
          <w:p w14:paraId="51C83938" w14:textId="77777777" w:rsidR="003936FC" w:rsidRPr="00AF2DF1" w:rsidRDefault="003936FC" w:rsidP="00415B8E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</w:p>
        </w:tc>
      </w:tr>
      <w:tr w:rsidR="00C81DEB" w:rsidRPr="00AF2DF1" w14:paraId="1F152CD0" w14:textId="77777777" w:rsidTr="00415B8E">
        <w:trPr>
          <w:trHeight w:val="273"/>
          <w:ins w:id="3" w:author="William OLANDER" w:date="2021-06-15T14:30:00Z"/>
        </w:trPr>
        <w:tc>
          <w:tcPr>
            <w:tcW w:w="2485" w:type="pct"/>
            <w:gridSpan w:val="2"/>
            <w:shd w:val="clear" w:color="auto" w:fill="auto"/>
          </w:tcPr>
          <w:p w14:paraId="294170CA" w14:textId="52E510DE" w:rsidR="00C81DEB" w:rsidRPr="00AF2DF1" w:rsidRDefault="005D625C" w:rsidP="00C81DEB">
            <w:pPr>
              <w:jc w:val="both"/>
              <w:rPr>
                <w:ins w:id="4" w:author="William OLANDER" w:date="2021-06-15T14:30:00Z"/>
                <w:rFonts w:ascii="Verdana" w:hAnsi="Verdana"/>
                <w:b/>
                <w:sz w:val="16"/>
                <w:szCs w:val="16"/>
                <w:lang w:val="fr-FR"/>
              </w:rPr>
            </w:pPr>
            <w:ins w:id="5" w:author="William OLANDER" w:date="2021-06-16T11:26:00Z">
              <w:r w:rsidRPr="005D625C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HHSizeMm623_MAD</w:t>
              </w:r>
              <w:r w:rsidRPr="005D625C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 xml:space="preserve"> </w:t>
              </w:r>
              <w:r w:rsidRPr="005D625C">
                <w:rPr>
                  <w:rFonts w:ascii="Verdana" w:hAnsi="Verdana"/>
                  <w:bCs/>
                  <w:sz w:val="16"/>
                  <w:szCs w:val="16"/>
                  <w:lang w:val="fr-FR"/>
                </w:rPr>
                <w:t>Nous aimerions maintenant poser des questions aux mères ou aux personnes en charge des ${HHSizeMm623} enfants de moins de 2 ans de votre foyer. Parmi les enfants âgés de 6 à 23 mois de votre foyer, pour combien d'enfants la mère ou la personne en charge est-elle disponible pour répondre à certaines questions sur le régime alimentaire des enfants ?</w:t>
              </w:r>
            </w:ins>
          </w:p>
        </w:tc>
        <w:tc>
          <w:tcPr>
            <w:tcW w:w="2515" w:type="pct"/>
            <w:gridSpan w:val="5"/>
            <w:shd w:val="clear" w:color="auto" w:fill="auto"/>
          </w:tcPr>
          <w:p w14:paraId="4E90ABA1" w14:textId="167D27A9" w:rsidR="00C81DEB" w:rsidRPr="00AF2DF1" w:rsidRDefault="00C81DEB" w:rsidP="00C81DEB">
            <w:pPr>
              <w:jc w:val="both"/>
              <w:rPr>
                <w:ins w:id="6" w:author="William OLANDER" w:date="2021-06-15T14:30:00Z"/>
                <w:rFonts w:ascii="Verdana" w:hAnsi="Verdana"/>
                <w:sz w:val="16"/>
                <w:szCs w:val="16"/>
                <w:lang w:val="fr-FR"/>
              </w:rPr>
            </w:pPr>
            <w:ins w:id="7" w:author="William OLANDER" w:date="2021-06-15T14:31:00Z">
              <w:r w:rsidRPr="00AF2DF1">
                <w:rPr>
                  <w:rFonts w:ascii="Verdana" w:hAnsi="Verdana"/>
                  <w:sz w:val="16"/>
                  <w:szCs w:val="16"/>
                  <w:lang w:val="fr-FR"/>
                </w:rPr>
                <w:t xml:space="preserve">                                                        |___|___|</w:t>
              </w:r>
            </w:ins>
          </w:p>
        </w:tc>
      </w:tr>
      <w:tr w:rsidR="00C81DEB" w:rsidRPr="00AF2DF1" w:rsidDel="00C81DEB" w14:paraId="470D496F" w14:textId="140A54F0" w:rsidTr="00415B8E">
        <w:trPr>
          <w:trHeight w:val="273"/>
          <w:del w:id="8" w:author="William OLANDER" w:date="2021-06-15T14:31:00Z"/>
        </w:trPr>
        <w:tc>
          <w:tcPr>
            <w:tcW w:w="2485" w:type="pct"/>
            <w:gridSpan w:val="2"/>
            <w:shd w:val="clear" w:color="auto" w:fill="auto"/>
          </w:tcPr>
          <w:p w14:paraId="2A62AB90" w14:textId="1059BB4A" w:rsidR="00C81DEB" w:rsidRPr="00AF2DF1" w:rsidDel="00C81DEB" w:rsidRDefault="00C81DEB" w:rsidP="00C81DEB">
            <w:pPr>
              <w:jc w:val="both"/>
              <w:rPr>
                <w:del w:id="9" w:author="William OLANDER" w:date="2021-06-15T14:31:00Z"/>
                <w:rFonts w:ascii="Verdana" w:hAnsi="Verdana"/>
                <w:sz w:val="16"/>
                <w:szCs w:val="16"/>
                <w:lang w:val="fr-FR"/>
              </w:rPr>
            </w:pPr>
            <w:del w:id="10" w:author="William OLANDER" w:date="2021-06-15T14:31:00Z">
              <w:r w:rsidRPr="00AF2DF1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.1.1</w:delText>
              </w:r>
              <w:r w:rsidRPr="00AF2DF1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Y a-t-il une femme de </w:delText>
              </w:r>
              <w:r w:rsidRPr="003365A8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15 à 49 ans</w:delText>
              </w:r>
              <w:r w:rsidRPr="00AF2DF1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dans votre ménage ? (Si non, terminez l’entretien et passez au ménage suivant)</w:delText>
              </w:r>
            </w:del>
          </w:p>
        </w:tc>
        <w:tc>
          <w:tcPr>
            <w:tcW w:w="2515" w:type="pct"/>
            <w:gridSpan w:val="5"/>
            <w:shd w:val="clear" w:color="auto" w:fill="auto"/>
          </w:tcPr>
          <w:p w14:paraId="265C8955" w14:textId="5D72B158" w:rsidR="00C81DEB" w:rsidRPr="00AF2DF1" w:rsidDel="00C81DEB" w:rsidRDefault="00C81DEB" w:rsidP="00C81DEB">
            <w:pPr>
              <w:jc w:val="both"/>
              <w:rPr>
                <w:del w:id="11" w:author="William OLANDER" w:date="2021-06-15T14:31:00Z"/>
                <w:rFonts w:ascii="Verdana" w:hAnsi="Verdana"/>
                <w:sz w:val="16"/>
                <w:szCs w:val="16"/>
                <w:lang w:val="fr-FR"/>
              </w:rPr>
            </w:pPr>
            <w:del w:id="12" w:author="William OLANDER" w:date="2021-06-15T14:31:00Z">
              <w:r w:rsidRPr="00AF2DF1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      </w:delText>
              </w:r>
              <w:r w:rsidRPr="00AF2DF1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0</w:delText>
              </w:r>
              <w:r w:rsidRPr="00AF2DF1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Non    </w:delText>
              </w:r>
              <w:r w:rsidRPr="00AF2DF1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AF2DF1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>=Oui                        |___|___|</w:delText>
              </w:r>
            </w:del>
          </w:p>
        </w:tc>
      </w:tr>
      <w:tr w:rsidR="00225313" w:rsidRPr="00AF2DF1" w14:paraId="3D0354B8" w14:textId="77777777" w:rsidTr="00225313">
        <w:trPr>
          <w:trHeight w:val="273"/>
        </w:trPr>
        <w:tc>
          <w:tcPr>
            <w:tcW w:w="5000" w:type="pct"/>
            <w:gridSpan w:val="7"/>
            <w:shd w:val="clear" w:color="auto" w:fill="auto"/>
          </w:tcPr>
          <w:p w14:paraId="1920329F" w14:textId="342E1973" w:rsidR="00225313" w:rsidRPr="00225313" w:rsidRDefault="00225313" w:rsidP="00225313">
            <w:pPr>
              <w:jc w:val="center"/>
              <w:rPr>
                <w:rFonts w:ascii="Verdana" w:hAnsi="Verdana"/>
                <w:bCs/>
                <w:i/>
                <w:iCs/>
                <w:sz w:val="16"/>
                <w:szCs w:val="16"/>
                <w:lang w:val="fr-FR"/>
                <w:rPrChange w:id="13" w:author="William OLANDER" w:date="2021-06-16T11:31:00Z">
                  <w:rPr>
                    <w:rFonts w:ascii="Verdana" w:hAnsi="Verdana"/>
                    <w:b/>
                    <w:sz w:val="16"/>
                    <w:szCs w:val="16"/>
                    <w:lang w:val="fr-FR"/>
                  </w:rPr>
                </w:rPrChange>
              </w:rPr>
              <w:pPrChange w:id="14" w:author="William OLANDER" w:date="2021-06-16T11:30:00Z">
                <w:pPr>
                  <w:jc w:val="both"/>
                </w:pPr>
              </w:pPrChange>
            </w:pPr>
            <w:proofErr w:type="gramStart"/>
            <w:ins w:id="15" w:author="William OLANDER" w:date="2021-06-16T11:30:00Z">
              <w:r w:rsidRPr="00225313">
                <w:rPr>
                  <w:rFonts w:ascii="Verdana" w:hAnsi="Verdana"/>
                  <w:bCs/>
                  <w:i/>
                  <w:iCs/>
                  <w:sz w:val="16"/>
                  <w:szCs w:val="16"/>
                  <w:lang w:val="fr-FR"/>
                  <w:rPrChange w:id="16" w:author="William OLANDER" w:date="2021-06-16T11:31:00Z">
                    <w:rPr>
                      <w:rFonts w:ascii="Verdana" w:hAnsi="Verdana"/>
                      <w:b/>
                      <w:sz w:val="16"/>
                      <w:szCs w:val="16"/>
                      <w:lang w:val="fr-FR"/>
                    </w:rPr>
                  </w:rPrChange>
                </w:rPr>
                <w:t>répétez</w:t>
              </w:r>
              <w:proofErr w:type="gramEnd"/>
              <w:r w:rsidRPr="00225313">
                <w:rPr>
                  <w:rFonts w:ascii="Verdana" w:hAnsi="Verdana"/>
                  <w:bCs/>
                  <w:i/>
                  <w:iCs/>
                  <w:sz w:val="16"/>
                  <w:szCs w:val="16"/>
                  <w:lang w:val="fr-FR"/>
                  <w:rPrChange w:id="17" w:author="William OLANDER" w:date="2021-06-16T11:31:00Z">
                    <w:rPr>
                      <w:rFonts w:ascii="Verdana" w:hAnsi="Verdana"/>
                      <w:b/>
                      <w:sz w:val="16"/>
                      <w:szCs w:val="16"/>
                      <w:lang w:val="fr-FR"/>
                    </w:rPr>
                  </w:rPrChange>
                </w:rPr>
                <w:t xml:space="preserve"> les questions ci-dessous pour chaque enfant </w:t>
              </w:r>
            </w:ins>
            <w:del w:id="18" w:author="William OLANDER" w:date="2021-06-15T14:33:00Z">
              <w:r w:rsidRPr="00225313" w:rsidDel="004F527B">
                <w:rPr>
                  <w:rFonts w:ascii="Verdana" w:hAnsi="Verdana"/>
                  <w:bCs/>
                  <w:i/>
                  <w:iCs/>
                  <w:sz w:val="16"/>
                  <w:szCs w:val="16"/>
                  <w:lang w:val="fr-FR"/>
                  <w:rPrChange w:id="19" w:author="William OLANDER" w:date="2021-06-16T11:31:00Z">
                    <w:rPr>
                      <w:rFonts w:ascii="Verdana" w:hAnsi="Verdana"/>
                      <w:b/>
                      <w:sz w:val="16"/>
                      <w:szCs w:val="16"/>
                      <w:lang w:val="fr-FR"/>
                    </w:rPr>
                  </w:rPrChange>
                </w:rPr>
                <w:delText>1.1.2</w:delText>
              </w:r>
              <w:r w:rsidRPr="00225313" w:rsidDel="004F527B">
                <w:rPr>
                  <w:rFonts w:ascii="Verdana" w:hAnsi="Verdana"/>
                  <w:bCs/>
                  <w:i/>
                  <w:iCs/>
                  <w:sz w:val="16"/>
                  <w:szCs w:val="16"/>
                  <w:lang w:val="fr-FR"/>
                  <w:rPrChange w:id="20" w:author="William OLANDER" w:date="2021-06-16T11:31:00Z">
                    <w:rPr>
                      <w:rFonts w:ascii="Verdana" w:hAnsi="Verdana"/>
                      <w:sz w:val="16"/>
                      <w:szCs w:val="16"/>
                      <w:lang w:val="fr-FR"/>
                    </w:rPr>
                  </w:rPrChange>
                </w:rPr>
                <w:delText xml:space="preserve"> </w:delText>
              </w:r>
            </w:del>
            <w:del w:id="21" w:author="William OLANDER" w:date="2021-06-16T11:27:00Z">
              <w:r w:rsidRPr="00225313" w:rsidDel="005D625C">
                <w:rPr>
                  <w:rFonts w:ascii="Verdana" w:hAnsi="Verdana"/>
                  <w:bCs/>
                  <w:i/>
                  <w:iCs/>
                  <w:sz w:val="16"/>
                  <w:szCs w:val="16"/>
                  <w:lang w:val="fr-FR"/>
                  <w:rPrChange w:id="22" w:author="William OLANDER" w:date="2021-06-16T11:31:00Z">
                    <w:rPr>
                      <w:rFonts w:ascii="Verdana" w:hAnsi="Verdana"/>
                      <w:sz w:val="16"/>
                      <w:szCs w:val="16"/>
                      <w:lang w:val="fr-FR"/>
                    </w:rPr>
                  </w:rPrChange>
                </w:rPr>
                <w:delText>Nom de la femme ?</w:delText>
              </w:r>
            </w:del>
          </w:p>
          <w:p w14:paraId="67337B05" w14:textId="555781ED" w:rsidR="00225313" w:rsidRPr="00AF2DF1" w:rsidRDefault="00225313" w:rsidP="00C81DEB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del w:id="23" w:author="William OLANDER" w:date="2021-06-16T11:30:00Z">
              <w:r w:rsidRPr="00AF2DF1" w:rsidDel="00225313">
                <w:rPr>
                  <w:rFonts w:ascii="Verdana" w:hAnsi="Verdana"/>
                  <w:sz w:val="16"/>
                  <w:szCs w:val="16"/>
                  <w:lang w:val="fr-FR"/>
                </w:rPr>
                <w:delText>________________________________</w:delText>
              </w:r>
            </w:del>
          </w:p>
        </w:tc>
      </w:tr>
      <w:tr w:rsidR="00225313" w:rsidRPr="00AF2DF1" w14:paraId="38460968" w14:textId="77777777" w:rsidTr="00415B8E">
        <w:trPr>
          <w:trHeight w:val="273"/>
          <w:ins w:id="24" w:author="William OLANDER" w:date="2021-06-16T11:30:00Z"/>
        </w:trPr>
        <w:tc>
          <w:tcPr>
            <w:tcW w:w="2485" w:type="pct"/>
            <w:gridSpan w:val="2"/>
            <w:shd w:val="clear" w:color="auto" w:fill="auto"/>
          </w:tcPr>
          <w:p w14:paraId="657A3CBA" w14:textId="19150330" w:rsidR="00225313" w:rsidRPr="005D625C" w:rsidRDefault="00225313" w:rsidP="00225313">
            <w:pPr>
              <w:jc w:val="both"/>
              <w:rPr>
                <w:ins w:id="25" w:author="William OLANDER" w:date="2021-06-16T11:30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26" w:author="William OLANDER" w:date="2021-06-16T11:30:00Z">
              <w:r w:rsidRPr="005D625C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MAD_name</w:t>
              </w:r>
              <w:proofErr w:type="spellEnd"/>
              <w:r w:rsidRPr="005D625C" w:rsidDel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 xml:space="preserve"> </w:t>
              </w:r>
              <w:r w:rsidRPr="008D214E">
                <w:rPr>
                  <w:rFonts w:ascii="Verdana" w:hAnsi="Verdana"/>
                  <w:bCs/>
                  <w:sz w:val="16"/>
                  <w:szCs w:val="16"/>
                  <w:lang w:val="fr-FR"/>
                </w:rPr>
                <w:t>Nom et prénom de l'enfant</w:t>
              </w:r>
            </w:ins>
          </w:p>
        </w:tc>
        <w:tc>
          <w:tcPr>
            <w:tcW w:w="2515" w:type="pct"/>
            <w:gridSpan w:val="5"/>
            <w:shd w:val="clear" w:color="auto" w:fill="auto"/>
          </w:tcPr>
          <w:p w14:paraId="1D78A45B" w14:textId="56280DC8" w:rsidR="00225313" w:rsidRPr="00AF2DF1" w:rsidRDefault="00225313" w:rsidP="00225313">
            <w:pPr>
              <w:jc w:val="both"/>
              <w:rPr>
                <w:ins w:id="27" w:author="William OLANDER" w:date="2021-06-16T11:30:00Z"/>
                <w:rFonts w:ascii="Verdana" w:hAnsi="Verdana"/>
                <w:sz w:val="16"/>
                <w:szCs w:val="16"/>
                <w:lang w:val="fr-FR"/>
              </w:rPr>
            </w:pPr>
            <w:ins w:id="28" w:author="William OLANDER" w:date="2021-06-16T11:30:00Z">
              <w:r w:rsidRPr="00AF2DF1">
                <w:rPr>
                  <w:rFonts w:ascii="Verdana" w:hAnsi="Verdana"/>
                  <w:sz w:val="16"/>
                  <w:szCs w:val="16"/>
                  <w:lang w:val="fr-FR"/>
                </w:rPr>
                <w:t>________________________________</w:t>
              </w:r>
            </w:ins>
          </w:p>
        </w:tc>
      </w:tr>
      <w:tr w:rsidR="00225313" w:rsidRPr="00AF2DF1" w14:paraId="6D775786" w14:textId="77777777" w:rsidTr="00415B8E">
        <w:trPr>
          <w:trHeight w:val="273"/>
        </w:trPr>
        <w:tc>
          <w:tcPr>
            <w:tcW w:w="2485" w:type="pct"/>
            <w:gridSpan w:val="2"/>
            <w:shd w:val="clear" w:color="auto" w:fill="auto"/>
          </w:tcPr>
          <w:p w14:paraId="43D5F1E2" w14:textId="419E2941" w:rsidR="00225313" w:rsidRPr="00AF2DF1" w:rsidRDefault="00225313" w:rsidP="00225313">
            <w:pPr>
              <w:jc w:val="both"/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29" w:author="William OLANDER" w:date="2021-06-16T11:27:00Z">
              <w:r w:rsidRPr="005D625C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MAD_dob</w:t>
              </w:r>
              <w:proofErr w:type="spellEnd"/>
              <w:r w:rsidRPr="005D625C" w:rsidDel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 xml:space="preserve"> </w:t>
              </w:r>
              <w:r w:rsidRPr="00225313">
                <w:rPr>
                  <w:rFonts w:ascii="Verdana" w:hAnsi="Verdana"/>
                  <w:bCs/>
                  <w:sz w:val="16"/>
                  <w:szCs w:val="16"/>
                  <w:lang w:val="fr-FR"/>
                  <w:rPrChange w:id="30" w:author="William OLANDER" w:date="2021-06-16T11:29:00Z">
                    <w:rPr>
                      <w:rFonts w:ascii="Verdana" w:hAnsi="Verdana"/>
                      <w:b/>
                      <w:sz w:val="16"/>
                      <w:szCs w:val="16"/>
                      <w:lang w:val="fr-FR"/>
                    </w:rPr>
                  </w:rPrChange>
                </w:rPr>
                <w:t>Date de naissance de</w:t>
              </w:r>
            </w:ins>
            <w:ins w:id="31" w:author="William OLANDER" w:date="2021-06-16T11:29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 xml:space="preserve"> (nom d’enfant)</w:t>
              </w:r>
            </w:ins>
            <w:del w:id="32" w:author="William OLANDER" w:date="2021-06-15T14:33:00Z">
              <w:r w:rsidRPr="00AF2DF1" w:rsidDel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Del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 xml:space="preserve">.1.3 </w:delText>
              </w:r>
            </w:del>
            <w:del w:id="33" w:author="William OLANDER" w:date="2021-06-16T11:27:00Z">
              <w:r w:rsidDel="005D625C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Age de la femme en année </w:delText>
              </w:r>
            </w:del>
          </w:p>
        </w:tc>
        <w:tc>
          <w:tcPr>
            <w:tcW w:w="2515" w:type="pct"/>
            <w:gridSpan w:val="5"/>
            <w:shd w:val="clear" w:color="auto" w:fill="auto"/>
          </w:tcPr>
          <w:p w14:paraId="01AD392E" w14:textId="77777777" w:rsidR="00225313" w:rsidRPr="00AF2DF1" w:rsidRDefault="00225313" w:rsidP="00225313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AF2DF1">
              <w:rPr>
                <w:rFonts w:ascii="Verdana" w:hAnsi="Verdana"/>
                <w:sz w:val="16"/>
                <w:szCs w:val="16"/>
                <w:lang w:val="fr-FR"/>
              </w:rPr>
              <w:t xml:space="preserve">                                                        |___|___|</w:t>
            </w:r>
          </w:p>
        </w:tc>
      </w:tr>
      <w:tr w:rsidR="00225313" w:rsidRPr="00225313" w14:paraId="60B6AB7C" w14:textId="77777777" w:rsidTr="00415B8E">
        <w:trPr>
          <w:trHeight w:val="273"/>
          <w:ins w:id="34" w:author="William OLANDER" w:date="2021-06-16T11:27:00Z"/>
        </w:trPr>
        <w:tc>
          <w:tcPr>
            <w:tcW w:w="2485" w:type="pct"/>
            <w:gridSpan w:val="2"/>
            <w:shd w:val="clear" w:color="auto" w:fill="auto"/>
          </w:tcPr>
          <w:p w14:paraId="778C36EE" w14:textId="69B63ADF" w:rsidR="00225313" w:rsidRPr="00225313" w:rsidRDefault="00225313" w:rsidP="00225313">
            <w:pPr>
              <w:tabs>
                <w:tab w:val="center" w:pos="2149"/>
              </w:tabs>
              <w:jc w:val="both"/>
              <w:rPr>
                <w:ins w:id="35" w:author="William OLANDER" w:date="2021-06-16T11:27:00Z"/>
                <w:rFonts w:ascii="Verdana" w:hAnsi="Verdana"/>
                <w:b/>
                <w:sz w:val="16"/>
                <w:szCs w:val="16"/>
                <w:lang w:val="en-GB"/>
                <w:rPrChange w:id="36" w:author="William OLANDER" w:date="2021-06-16T11:31:00Z">
                  <w:rPr>
                    <w:ins w:id="37" w:author="William OLANDER" w:date="2021-06-16T11:27:00Z"/>
                    <w:rFonts w:ascii="Verdana" w:hAnsi="Verdana"/>
                    <w:b/>
                    <w:sz w:val="16"/>
                    <w:szCs w:val="16"/>
                    <w:lang w:val="fr-FR"/>
                  </w:rPr>
                </w:rPrChange>
              </w:rPr>
              <w:pPrChange w:id="38" w:author="William OLANDER" w:date="2021-06-16T11:29:00Z">
                <w:pPr>
                  <w:jc w:val="both"/>
                </w:pPr>
              </w:pPrChange>
            </w:pPr>
            <w:proofErr w:type="spellStart"/>
            <w:ins w:id="39" w:author="William OLANDER" w:date="2021-06-16T11:29:00Z">
              <w:r w:rsidRPr="00225313">
                <w:rPr>
                  <w:rFonts w:ascii="Verdana" w:hAnsi="Verdana"/>
                  <w:b/>
                  <w:sz w:val="16"/>
                  <w:szCs w:val="16"/>
                  <w:lang w:val="en-GB"/>
                  <w:rPrChange w:id="40" w:author="William OLANDER" w:date="2021-06-16T11:29:00Z">
                    <w:rPr>
                      <w:rFonts w:ascii="Verdana" w:hAnsi="Verdana"/>
                      <w:b/>
                      <w:sz w:val="16"/>
                      <w:szCs w:val="16"/>
                      <w:lang w:val="fr-FR"/>
                    </w:rPr>
                  </w:rPrChange>
                </w:rPr>
                <w:t>MAD_resp_age</w:t>
              </w:r>
              <w:proofErr w:type="spellEnd"/>
              <w:r w:rsidRPr="00225313">
                <w:rPr>
                  <w:rFonts w:ascii="Verdana" w:hAnsi="Verdana"/>
                  <w:b/>
                  <w:sz w:val="16"/>
                  <w:szCs w:val="16"/>
                  <w:lang w:val="en-GB"/>
                  <w:rPrChange w:id="41" w:author="William OLANDER" w:date="2021-06-16T11:29:00Z">
                    <w:rPr>
                      <w:rFonts w:ascii="Verdana" w:hAnsi="Verdana"/>
                      <w:b/>
                      <w:sz w:val="16"/>
                      <w:szCs w:val="16"/>
                      <w:lang w:val="fr-FR"/>
                    </w:rPr>
                  </w:rPrChange>
                </w:rPr>
                <w:t xml:space="preserve"> </w:t>
              </w:r>
              <w:r w:rsidRPr="00225313">
                <w:rPr>
                  <w:rFonts w:ascii="Verdana" w:hAnsi="Verdana"/>
                  <w:bCs/>
                  <w:sz w:val="16"/>
                  <w:szCs w:val="16"/>
                  <w:lang w:val="en-GB"/>
                  <w:rPrChange w:id="42" w:author="William OLANDER" w:date="2021-06-16T11:29:00Z">
                    <w:rPr>
                      <w:rFonts w:ascii="Verdana" w:hAnsi="Verdana"/>
                      <w:b/>
                      <w:sz w:val="16"/>
                      <w:szCs w:val="16"/>
                      <w:lang w:val="fr-FR"/>
                    </w:rPr>
                  </w:rPrChange>
                </w:rPr>
                <w:t>Age in months of</w:t>
              </w:r>
              <w:r w:rsidRPr="00225313">
                <w:rPr>
                  <w:rFonts w:ascii="Verdana" w:hAnsi="Verdana"/>
                  <w:b/>
                  <w:sz w:val="16"/>
                  <w:szCs w:val="16"/>
                  <w:lang w:val="en-GB"/>
                  <w:rPrChange w:id="43" w:author="William OLANDER" w:date="2021-06-16T11:29:00Z">
                    <w:rPr>
                      <w:rFonts w:ascii="Verdana" w:hAnsi="Verdana"/>
                      <w:b/>
                      <w:sz w:val="16"/>
                      <w:szCs w:val="16"/>
                      <w:lang w:val="fr-FR"/>
                    </w:rPr>
                  </w:rPrChange>
                </w:rPr>
                <w:tab/>
              </w:r>
            </w:ins>
            <w:ins w:id="44" w:author="William OLANDER" w:date="2021-06-16T11:31:00Z">
              <w:r w:rsidRPr="00225313">
                <w:rPr>
                  <w:rFonts w:ascii="Verdana" w:hAnsi="Verdana"/>
                  <w:b/>
                  <w:sz w:val="16"/>
                  <w:szCs w:val="16"/>
                  <w:lang w:val="en-GB"/>
                  <w:rPrChange w:id="45" w:author="William OLANDER" w:date="2021-06-16T11:31:00Z">
                    <w:rPr>
                      <w:rFonts w:ascii="Verdana" w:hAnsi="Verdana"/>
                      <w:b/>
                      <w:sz w:val="16"/>
                      <w:szCs w:val="16"/>
                      <w:lang w:val="fr-FR"/>
                    </w:rPr>
                  </w:rPrChange>
                </w:rPr>
                <w:t>(nom d’enfant)</w:t>
              </w:r>
            </w:ins>
          </w:p>
        </w:tc>
        <w:tc>
          <w:tcPr>
            <w:tcW w:w="2515" w:type="pct"/>
            <w:gridSpan w:val="5"/>
            <w:shd w:val="clear" w:color="auto" w:fill="auto"/>
          </w:tcPr>
          <w:p w14:paraId="59244D4F" w14:textId="77777777" w:rsidR="00225313" w:rsidRPr="00225313" w:rsidRDefault="00225313" w:rsidP="00225313">
            <w:pPr>
              <w:jc w:val="both"/>
              <w:rPr>
                <w:ins w:id="46" w:author="William OLANDER" w:date="2021-06-16T11:27:00Z"/>
                <w:rFonts w:ascii="Verdana" w:hAnsi="Verdana"/>
                <w:sz w:val="16"/>
                <w:szCs w:val="16"/>
                <w:lang w:val="en-GB"/>
                <w:rPrChange w:id="47" w:author="William OLANDER" w:date="2021-06-16T11:29:00Z">
                  <w:rPr>
                    <w:ins w:id="48" w:author="William OLANDER" w:date="2021-06-16T11:27:00Z"/>
                    <w:rFonts w:ascii="Verdana" w:hAnsi="Verdana"/>
                    <w:sz w:val="16"/>
                    <w:szCs w:val="16"/>
                    <w:lang w:val="fr-FR"/>
                  </w:rPr>
                </w:rPrChange>
              </w:rPr>
            </w:pPr>
          </w:p>
        </w:tc>
      </w:tr>
      <w:tr w:rsidR="00225313" w:rsidRPr="00AF2DF1" w14:paraId="5541C38D" w14:textId="77777777" w:rsidTr="00415B8E">
        <w:trPr>
          <w:trHeight w:val="466"/>
        </w:trPr>
        <w:tc>
          <w:tcPr>
            <w:tcW w:w="5000" w:type="pct"/>
            <w:gridSpan w:val="7"/>
            <w:shd w:val="clear" w:color="auto" w:fill="auto"/>
          </w:tcPr>
          <w:p w14:paraId="1665AA45" w14:textId="20A25930" w:rsidR="00225313" w:rsidRPr="00AF2DF1" w:rsidRDefault="00225313" w:rsidP="00225313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del w:id="49" w:author="William OLANDER" w:date="2021-06-15T14:33:00Z">
              <w:r w:rsidDel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AF2DF1" w:rsidDel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.1</w:delText>
              </w:r>
              <w:r w:rsidDel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.4</w:delText>
              </w:r>
              <w:r w:rsidRPr="00AF2DF1" w:rsidDel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 xml:space="preserve"> </w:delText>
              </w:r>
            </w:del>
            <w:del w:id="50" w:author="William OLANDER" w:date="2021-06-15T14:35:00Z">
              <w:r w:rsidRPr="00AF2DF1" w:rsidDel="004F527B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S'il vous plaît, Je </w:delText>
              </w:r>
              <w:r w:rsidRPr="007B4BD5" w:rsidDel="004F527B">
                <w:rPr>
                  <w:rFonts w:ascii="Verdana" w:hAnsi="Verdana"/>
                  <w:sz w:val="16"/>
                  <w:szCs w:val="16"/>
                  <w:lang w:val="fr-FR"/>
                </w:rPr>
                <w:delText>voudrais à présent vous interroger au sujet de tous les aliments que vous avez consommés hier (jour et nuit) à la maison ou ailleurs. Citez-moi tous les aliments et boissons que vous avez pris hier depuis votre</w:delText>
              </w:r>
              <w:r w:rsidRPr="00AF2DF1" w:rsidDel="004F527B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réveil jusqu'au coucher.</w:delText>
              </w:r>
            </w:del>
          </w:p>
        </w:tc>
      </w:tr>
      <w:tr w:rsidR="0022691E" w:rsidRPr="007C7A1F" w14:paraId="085E9212" w14:textId="77777777" w:rsidTr="0022691E">
        <w:trPr>
          <w:trHeight w:val="1070"/>
        </w:trPr>
        <w:tc>
          <w:tcPr>
            <w:tcW w:w="1037" w:type="pct"/>
            <w:shd w:val="clear" w:color="auto" w:fill="BFBFBF"/>
            <w:vAlign w:val="center"/>
          </w:tcPr>
          <w:p w14:paraId="56F7D1B0" w14:textId="49528EF2" w:rsidR="0022691E" w:rsidRPr="007C7A1F" w:rsidRDefault="0022691E" w:rsidP="00225313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51" w:author="William OLANDER" w:date="2021-06-16T11:37:00Z">
              <w:r w:rsidRPr="00225313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PCIYCBreastF</w:t>
              </w:r>
            </w:ins>
            <w:proofErr w:type="spellEnd"/>
            <w:del w:id="52" w:author="William OLANDER" w:date="2021-06-15T14:37:00Z">
              <w:r w:rsidDel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A</w:delText>
              </w:r>
            </w:del>
          </w:p>
        </w:tc>
        <w:tc>
          <w:tcPr>
            <w:tcW w:w="3219" w:type="pct"/>
            <w:gridSpan w:val="4"/>
            <w:shd w:val="clear" w:color="auto" w:fill="auto"/>
            <w:vAlign w:val="center"/>
          </w:tcPr>
          <w:p w14:paraId="1A046B51" w14:textId="634E58FE" w:rsidR="0022691E" w:rsidRPr="007B4BD5" w:rsidRDefault="0022691E" w:rsidP="00225313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ins w:id="53" w:author="William OLANDER" w:date="2021-06-16T11:45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(</w:t>
              </w:r>
              <w:proofErr w:type="gramStart"/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nom</w:t>
              </w:r>
              <w:proofErr w:type="gramEnd"/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 xml:space="preserve"> d’enfant)</w:t>
              </w:r>
            </w:ins>
            <w:ins w:id="54" w:author="William OLANDER" w:date="2021-06-16T11:37:00Z">
              <w:r w:rsidRPr="00225313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t xml:space="preserve">a-t-il été allaité hier au cours de la journée ou de la nuit ? </w:t>
              </w:r>
            </w:ins>
            <w:del w:id="55" w:author="William OLANDER" w:date="2021-06-15T14:46:00Z">
              <w:r w:rsidRPr="007B4BD5" w:rsidDel="005860EE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delText>CEREALES</w:delText>
              </w:r>
            </w:del>
          </w:p>
          <w:p w14:paraId="770E39FB" w14:textId="4E9A8C47" w:rsidR="0022691E" w:rsidRPr="007B4BD5" w:rsidRDefault="0022691E" w:rsidP="00225313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del w:id="56" w:author="William OLANDER" w:date="2021-06-16T11:31:00Z">
              <w:r w:rsidRPr="007B4BD5" w:rsidDel="00225313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delText>Mil/sorgho, riz, maïs, pâtes alimentaires (macaronis), couscous, pain, céréales frits, millet etc.</w:delText>
              </w:r>
            </w:del>
          </w:p>
        </w:tc>
        <w:tc>
          <w:tcPr>
            <w:tcW w:w="744" w:type="pct"/>
            <w:gridSpan w:val="2"/>
            <w:shd w:val="clear" w:color="auto" w:fill="auto"/>
          </w:tcPr>
          <w:p w14:paraId="5A710376" w14:textId="27CFF9C6" w:rsidR="0022691E" w:rsidRDefault="0022691E" w:rsidP="0022691E">
            <w:pPr>
              <w:jc w:val="both"/>
              <w:rPr>
                <w:ins w:id="57" w:author="William OLANDER" w:date="2021-06-16T11:39:00Z"/>
                <w:rFonts w:ascii="Verdana" w:hAnsi="Verdana"/>
                <w:sz w:val="16"/>
                <w:szCs w:val="16"/>
                <w:lang w:val="fr-FR"/>
              </w:rPr>
            </w:pPr>
            <w:ins w:id="58" w:author="William OLANDER" w:date="2021-06-16T11:42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</w:ins>
            <w:ins w:id="59" w:author="William OLANDER" w:date="2021-06-16T11:39:00Z"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3C9EBD61" w14:textId="58896224" w:rsidR="0022691E" w:rsidRDefault="0022691E" w:rsidP="0022691E">
            <w:pPr>
              <w:jc w:val="both"/>
              <w:rPr>
                <w:ins w:id="60" w:author="William OLANDER" w:date="2021-06-16T11:39:00Z"/>
                <w:rFonts w:ascii="Verdana" w:hAnsi="Verdana"/>
                <w:sz w:val="16"/>
                <w:szCs w:val="16"/>
                <w:lang w:val="fr-FR"/>
              </w:rPr>
            </w:pPr>
            <w:ins w:id="61" w:author="William OLANDER" w:date="2021-06-16T11:42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2</w:t>
              </w:r>
            </w:ins>
            <w:ins w:id="62" w:author="William OLANDER" w:date="2021-06-16T11:39:00Z"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1EBAA684" w14:textId="585D1DF2" w:rsidR="0022691E" w:rsidRPr="007B4BD5" w:rsidDel="00225313" w:rsidRDefault="0022691E" w:rsidP="00225313">
            <w:pPr>
              <w:jc w:val="both"/>
              <w:rPr>
                <w:del w:id="63" w:author="William OLANDER" w:date="2021-06-16T11:31:00Z"/>
                <w:rFonts w:ascii="Verdana" w:hAnsi="Verdana"/>
                <w:sz w:val="16"/>
                <w:szCs w:val="16"/>
                <w:lang w:val="fr-FR"/>
              </w:rPr>
            </w:pPr>
            <w:ins w:id="64" w:author="William OLANDER" w:date="2021-06-16T11:39:00Z">
              <w:r w:rsidRPr="0022691E">
                <w:rPr>
                  <w:rFonts w:ascii="Verdana" w:hAnsi="Verdana"/>
                  <w:b/>
                  <w:bCs/>
                  <w:sz w:val="16"/>
                  <w:szCs w:val="16"/>
                  <w:lang w:val="fr-FR"/>
                  <w:rPrChange w:id="65" w:author="William OLANDER" w:date="2021-06-16T11:42:00Z">
                    <w:rPr>
                      <w:rFonts w:ascii="Verdana" w:hAnsi="Verdana"/>
                      <w:sz w:val="16"/>
                      <w:szCs w:val="16"/>
                      <w:lang w:val="fr-FR"/>
                    </w:rPr>
                  </w:rPrChange>
                </w:rPr>
                <w:t>3</w:t>
              </w:r>
              <w:r w:rsidRPr="0022691E">
                <w:rPr>
                  <w:rFonts w:ascii="Verdana" w:hAnsi="Verdana"/>
                  <w:b/>
                  <w:bCs/>
                  <w:sz w:val="16"/>
                  <w:szCs w:val="16"/>
                  <w:lang w:val="fr-FR"/>
                  <w:rPrChange w:id="66" w:author="William OLANDER" w:date="2021-06-16T11:42:00Z">
                    <w:rPr>
                      <w:rFonts w:ascii="Verdana" w:hAnsi="Verdana"/>
                      <w:sz w:val="16"/>
                      <w:szCs w:val="16"/>
                      <w:lang w:val="fr-FR"/>
                    </w:rPr>
                  </w:rPrChange>
                </w:rPr>
                <w:t xml:space="preserve"> 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= </w:t>
              </w:r>
              <w:r>
                <w:rPr>
                  <w:rFonts w:ascii="Verdana" w:hAnsi="Verdana"/>
                  <w:sz w:val="16"/>
                  <w:szCs w:val="16"/>
                  <w:lang w:val="fr-FR"/>
                </w:rPr>
                <w:t>NSP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</w:t>
              </w:r>
            </w:ins>
            <w:del w:id="67" w:author="William OLANDER" w:date="2021-06-16T11:31:00Z">
              <w:r w:rsidRPr="007B4BD5" w:rsidDel="00225313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0</w:delText>
              </w:r>
              <w:r w:rsidRPr="007B4BD5" w:rsidDel="00225313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Non</w:delText>
              </w:r>
              <w:r w:rsidRPr="007B4BD5" w:rsidDel="00225313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del>
            <w:del w:id="68" w:author="William OLANDER" w:date="2021-06-15T14:51:00Z">
              <w:r w:rsidRPr="007B4BD5" w:rsidDel="000E779C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 </w:delText>
              </w:r>
            </w:del>
            <w:del w:id="69" w:author="William OLANDER" w:date="2021-06-16T11:31:00Z">
              <w:r w:rsidRPr="007B4BD5" w:rsidDel="00225313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7B4BD5" w:rsidDel="00225313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Oui </w:delText>
              </w:r>
            </w:del>
          </w:p>
          <w:p w14:paraId="10998360" w14:textId="77777777" w:rsidR="0022691E" w:rsidRPr="007B4BD5" w:rsidDel="00353281" w:rsidRDefault="0022691E" w:rsidP="00225313">
            <w:pPr>
              <w:jc w:val="both"/>
              <w:rPr>
                <w:del w:id="70" w:author="William OLANDER" w:date="2021-06-15T15:32:00Z"/>
                <w:rFonts w:ascii="Verdana" w:hAnsi="Verdana"/>
                <w:sz w:val="16"/>
                <w:szCs w:val="16"/>
                <w:lang w:val="fr-FR"/>
              </w:rPr>
            </w:pPr>
            <w:del w:id="71" w:author="William OLANDER" w:date="2021-06-15T14:32:00Z">
              <w:r w:rsidRPr="007B4BD5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8</w:delText>
              </w:r>
              <w:r w:rsidRPr="007B4BD5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NSP</w:delText>
              </w:r>
            </w:del>
          </w:p>
          <w:p w14:paraId="4BF0BF3B" w14:textId="3B467B7E" w:rsidR="0022691E" w:rsidRPr="007C7A1F" w:rsidDel="00353281" w:rsidRDefault="0022691E" w:rsidP="00225313">
            <w:pPr>
              <w:jc w:val="both"/>
              <w:rPr>
                <w:del w:id="72" w:author="William OLANDER" w:date="2021-06-15T15:32:00Z"/>
                <w:rFonts w:ascii="Verdana" w:hAnsi="Verdana"/>
                <w:sz w:val="16"/>
                <w:szCs w:val="16"/>
                <w:lang w:val="fr-FR"/>
              </w:rPr>
              <w:pPrChange w:id="73" w:author="William OLANDER" w:date="2021-06-15T15:32:00Z">
                <w:pPr>
                  <w:jc w:val="center"/>
                </w:pPr>
              </w:pPrChange>
            </w:pPr>
            <w:del w:id="74" w:author="William OLANDER" w:date="2021-06-15T15:32:00Z">
              <w:r w:rsidRPr="007C7A1F" w:rsidDel="00353281">
                <w:rPr>
                  <w:rFonts w:ascii="Verdana" w:hAnsi="Verdana"/>
                  <w:sz w:val="16"/>
                  <w:szCs w:val="16"/>
                  <w:lang w:val="fr-FR"/>
                </w:rPr>
                <w:delText>|___|</w:delText>
              </w:r>
            </w:del>
          </w:p>
          <w:p w14:paraId="6DE514DF" w14:textId="77777777" w:rsidR="0022691E" w:rsidRPr="007C7A1F" w:rsidRDefault="0022691E" w:rsidP="00225313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  <w:pPrChange w:id="75" w:author="William OLANDER" w:date="2021-06-15T15:32:00Z">
                <w:pPr>
                  <w:jc w:val="center"/>
                </w:pPr>
              </w:pPrChange>
            </w:pPr>
          </w:p>
        </w:tc>
      </w:tr>
      <w:tr w:rsidR="0022691E" w:rsidRPr="007C7A1F" w14:paraId="6312433A" w14:textId="77777777" w:rsidTr="0022691E">
        <w:trPr>
          <w:trHeight w:val="458"/>
          <w:ins w:id="76" w:author="William OLANDER" w:date="2021-06-15T14:38:00Z"/>
        </w:trPr>
        <w:tc>
          <w:tcPr>
            <w:tcW w:w="1037" w:type="pct"/>
            <w:shd w:val="clear" w:color="auto" w:fill="BFBFBF"/>
            <w:vAlign w:val="center"/>
          </w:tcPr>
          <w:p w14:paraId="7C8AB130" w14:textId="0E97CF32" w:rsidR="0022691E" w:rsidRDefault="0022691E" w:rsidP="00225313">
            <w:pPr>
              <w:rPr>
                <w:ins w:id="77" w:author="William OLANDER" w:date="2021-06-15T14:38:00Z"/>
                <w:rFonts w:ascii="Verdana" w:hAnsi="Verdana"/>
                <w:b/>
                <w:sz w:val="16"/>
                <w:szCs w:val="16"/>
                <w:lang w:val="fr-FR"/>
              </w:rPr>
            </w:pPr>
          </w:p>
        </w:tc>
        <w:tc>
          <w:tcPr>
            <w:tcW w:w="3219" w:type="pct"/>
            <w:gridSpan w:val="4"/>
            <w:shd w:val="clear" w:color="auto" w:fill="auto"/>
            <w:vAlign w:val="center"/>
          </w:tcPr>
          <w:p w14:paraId="2DDA4553" w14:textId="17235252" w:rsidR="0022691E" w:rsidRPr="007B4BD5" w:rsidRDefault="0022691E" w:rsidP="00225313">
            <w:pPr>
              <w:rPr>
                <w:ins w:id="78" w:author="William OLANDER" w:date="2021-06-15T14:38:00Z"/>
                <w:rFonts w:ascii="Verdana" w:hAnsi="Verdana" w:cs="Arial"/>
                <w:sz w:val="16"/>
                <w:szCs w:val="16"/>
                <w:lang w:val="fr-FR" w:eastAsia="en-GB"/>
              </w:rPr>
            </w:pPr>
            <w:ins w:id="79" w:author="William OLANDER" w:date="2021-06-16T11:40:00Z">
              <w:r w:rsidRPr="0022691E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t xml:space="preserve">Combien de fois au cours de la journée ou de la nuit </w:t>
              </w:r>
            </w:ins>
            <w:ins w:id="80" w:author="William OLANDER" w:date="2021-06-16T11:45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(nom d’enfant)</w:t>
              </w:r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 xml:space="preserve"> </w:t>
              </w:r>
            </w:ins>
            <w:ins w:id="81" w:author="William OLANDER" w:date="2021-06-16T11:40:00Z">
              <w:r w:rsidRPr="0022691E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t>a-t-il consommé…</w:t>
              </w:r>
            </w:ins>
          </w:p>
        </w:tc>
        <w:tc>
          <w:tcPr>
            <w:tcW w:w="744" w:type="pct"/>
            <w:gridSpan w:val="2"/>
            <w:shd w:val="clear" w:color="auto" w:fill="auto"/>
          </w:tcPr>
          <w:p w14:paraId="508A41FC" w14:textId="7066578C" w:rsidR="0022691E" w:rsidRPr="007C7A1F" w:rsidRDefault="0022691E" w:rsidP="00225313">
            <w:pPr>
              <w:jc w:val="center"/>
              <w:rPr>
                <w:ins w:id="82" w:author="William OLANDER" w:date="2021-06-15T14:38:00Z"/>
                <w:rFonts w:ascii="Verdana" w:hAnsi="Verdana"/>
                <w:sz w:val="16"/>
                <w:szCs w:val="16"/>
                <w:lang w:val="fr-FR"/>
              </w:rPr>
            </w:pPr>
          </w:p>
        </w:tc>
      </w:tr>
      <w:tr w:rsidR="0022691E" w:rsidRPr="007C7A1F" w14:paraId="1D0ABE24" w14:textId="77777777" w:rsidTr="0022691E">
        <w:trPr>
          <w:trHeight w:val="292"/>
          <w:ins w:id="83" w:author="William OLANDER" w:date="2021-06-15T14:38:00Z"/>
        </w:trPr>
        <w:tc>
          <w:tcPr>
            <w:tcW w:w="1037" w:type="pct"/>
            <w:shd w:val="clear" w:color="auto" w:fill="BFBFBF"/>
            <w:vAlign w:val="center"/>
          </w:tcPr>
          <w:p w14:paraId="4EA9EA60" w14:textId="206BD346" w:rsidR="0022691E" w:rsidRDefault="0022691E" w:rsidP="00225313">
            <w:pPr>
              <w:rPr>
                <w:ins w:id="84" w:author="William OLANDER" w:date="2021-06-15T14:38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85" w:author="William OLANDER" w:date="2021-06-16T11:40:00Z">
              <w:r w:rsidRPr="0022691E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PCIYCInfFormNb</w:t>
              </w:r>
            </w:ins>
            <w:proofErr w:type="spellEnd"/>
          </w:p>
        </w:tc>
        <w:tc>
          <w:tcPr>
            <w:tcW w:w="3219" w:type="pct"/>
            <w:gridSpan w:val="4"/>
            <w:shd w:val="clear" w:color="auto" w:fill="auto"/>
            <w:vAlign w:val="center"/>
          </w:tcPr>
          <w:p w14:paraId="4BEBAF76" w14:textId="4CCC73C6" w:rsidR="0022691E" w:rsidRPr="000E779C" w:rsidRDefault="0022691E" w:rsidP="00225313">
            <w:pPr>
              <w:rPr>
                <w:ins w:id="86" w:author="William OLANDER" w:date="2021-06-15T14:38:00Z"/>
                <w:rFonts w:ascii="Verdana" w:hAnsi="Verdana" w:cs="Arial"/>
                <w:sz w:val="16"/>
                <w:szCs w:val="16"/>
                <w:lang w:eastAsia="en-GB"/>
                <w:rPrChange w:id="87" w:author="William OLANDER" w:date="2021-06-15T14:50:00Z">
                  <w:rPr>
                    <w:ins w:id="88" w:author="William OLANDER" w:date="2021-06-15T14:38:00Z"/>
                    <w:rFonts w:ascii="Verdana" w:hAnsi="Verdana" w:cs="Arial"/>
                    <w:sz w:val="16"/>
                    <w:szCs w:val="16"/>
                    <w:lang w:val="fr-FR" w:eastAsia="en-GB"/>
                  </w:rPr>
                </w:rPrChange>
              </w:rPr>
            </w:pPr>
            <w:ins w:id="89" w:author="William OLANDER" w:date="2021-06-16T11:41:00Z">
              <w:r w:rsidRPr="0022691E">
                <w:rPr>
                  <w:rFonts w:ascii="Verdana" w:hAnsi="Verdana" w:cs="Arial"/>
                  <w:sz w:val="16"/>
                  <w:szCs w:val="16"/>
                  <w:lang w:eastAsia="en-GB"/>
                </w:rPr>
                <w:t>Formule infantile</w:t>
              </w:r>
            </w:ins>
          </w:p>
        </w:tc>
        <w:tc>
          <w:tcPr>
            <w:tcW w:w="744" w:type="pct"/>
            <w:gridSpan w:val="2"/>
            <w:shd w:val="clear" w:color="auto" w:fill="auto"/>
          </w:tcPr>
          <w:p w14:paraId="29898D9E" w14:textId="0495F1F8" w:rsidR="0022691E" w:rsidRPr="007C7A1F" w:rsidRDefault="00C66642" w:rsidP="00C66642">
            <w:pPr>
              <w:jc w:val="center"/>
              <w:rPr>
                <w:ins w:id="90" w:author="William OLANDER" w:date="2021-06-15T14:38:00Z"/>
                <w:rFonts w:ascii="Verdana" w:hAnsi="Verdana"/>
                <w:sz w:val="16"/>
                <w:szCs w:val="16"/>
                <w:lang w:val="fr-FR"/>
              </w:rPr>
              <w:pPrChange w:id="91" w:author="William OLANDER" w:date="2021-06-16T11:53:00Z">
                <w:pPr>
                  <w:jc w:val="center"/>
                </w:pPr>
              </w:pPrChange>
            </w:pPr>
            <w:ins w:id="92" w:author="William OLANDER" w:date="2021-06-16T11:53:00Z">
              <w:r w:rsidRPr="00AF2DF1">
                <w:rPr>
                  <w:rFonts w:ascii="Verdana" w:hAnsi="Verdana"/>
                  <w:sz w:val="16"/>
                  <w:szCs w:val="16"/>
                  <w:lang w:val="fr-FR"/>
                </w:rPr>
                <w:t>|___|</w:t>
              </w:r>
            </w:ins>
          </w:p>
        </w:tc>
      </w:tr>
      <w:tr w:rsidR="0022691E" w:rsidRPr="007C7A1F" w14:paraId="437D59E1" w14:textId="77777777" w:rsidTr="0022691E">
        <w:trPr>
          <w:trHeight w:val="292"/>
          <w:ins w:id="93" w:author="William OLANDER" w:date="2021-06-15T14:38:00Z"/>
        </w:trPr>
        <w:tc>
          <w:tcPr>
            <w:tcW w:w="1037" w:type="pct"/>
            <w:shd w:val="clear" w:color="auto" w:fill="BFBFBF"/>
            <w:vAlign w:val="center"/>
          </w:tcPr>
          <w:p w14:paraId="402D3974" w14:textId="78609F32" w:rsidR="0022691E" w:rsidRDefault="0022691E" w:rsidP="00225313">
            <w:pPr>
              <w:rPr>
                <w:ins w:id="94" w:author="William OLANDER" w:date="2021-06-15T14:38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95" w:author="William OLANDER" w:date="2021-06-16T11:40:00Z">
              <w:r w:rsidRPr="0022691E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PCIYCDairyMiNb</w:t>
              </w:r>
            </w:ins>
            <w:proofErr w:type="spellEnd"/>
          </w:p>
        </w:tc>
        <w:tc>
          <w:tcPr>
            <w:tcW w:w="3219" w:type="pct"/>
            <w:gridSpan w:val="4"/>
            <w:shd w:val="clear" w:color="auto" w:fill="auto"/>
            <w:vAlign w:val="center"/>
          </w:tcPr>
          <w:p w14:paraId="3F80DF1D" w14:textId="1D8F3A20" w:rsidR="0022691E" w:rsidRPr="007B4BD5" w:rsidRDefault="0022691E" w:rsidP="00225313">
            <w:pPr>
              <w:rPr>
                <w:ins w:id="96" w:author="William OLANDER" w:date="2021-06-15T14:38:00Z"/>
                <w:rFonts w:ascii="Verdana" w:hAnsi="Verdana" w:cs="Arial"/>
                <w:sz w:val="16"/>
                <w:szCs w:val="16"/>
                <w:lang w:val="fr-FR" w:eastAsia="en-GB"/>
              </w:rPr>
            </w:pPr>
            <w:ins w:id="97" w:author="William OLANDER" w:date="2021-06-16T11:41:00Z">
              <w:r w:rsidRPr="0022691E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t xml:space="preserve">Lait (en poudre, lait frais </w:t>
              </w:r>
              <w:proofErr w:type="gramStart"/>
              <w:r w:rsidRPr="0022691E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t>d’animaux,  autre</w:t>
              </w:r>
              <w:proofErr w:type="gramEnd"/>
              <w:r w:rsidRPr="0022691E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t>)</w:t>
              </w:r>
            </w:ins>
          </w:p>
        </w:tc>
        <w:tc>
          <w:tcPr>
            <w:tcW w:w="744" w:type="pct"/>
            <w:gridSpan w:val="2"/>
            <w:shd w:val="clear" w:color="auto" w:fill="auto"/>
          </w:tcPr>
          <w:p w14:paraId="60C36818" w14:textId="07706D32" w:rsidR="0022691E" w:rsidRPr="007C7A1F" w:rsidRDefault="00C66642" w:rsidP="00C66642">
            <w:pPr>
              <w:jc w:val="center"/>
              <w:rPr>
                <w:ins w:id="98" w:author="William OLANDER" w:date="2021-06-15T14:38:00Z"/>
                <w:rFonts w:ascii="Verdana" w:hAnsi="Verdana"/>
                <w:sz w:val="16"/>
                <w:szCs w:val="16"/>
                <w:lang w:val="fr-FR"/>
              </w:rPr>
              <w:pPrChange w:id="99" w:author="William OLANDER" w:date="2021-06-16T11:53:00Z">
                <w:pPr>
                  <w:jc w:val="center"/>
                </w:pPr>
              </w:pPrChange>
            </w:pPr>
            <w:ins w:id="100" w:author="William OLANDER" w:date="2021-06-16T11:53:00Z">
              <w:r w:rsidRPr="00AF2DF1">
                <w:rPr>
                  <w:rFonts w:ascii="Verdana" w:hAnsi="Verdana"/>
                  <w:sz w:val="16"/>
                  <w:szCs w:val="16"/>
                  <w:lang w:val="fr-FR"/>
                </w:rPr>
                <w:t>|___|</w:t>
              </w:r>
            </w:ins>
          </w:p>
        </w:tc>
      </w:tr>
      <w:tr w:rsidR="0022691E" w:rsidRPr="007C7A1F" w14:paraId="5ACEB0C6" w14:textId="77777777" w:rsidTr="0022691E">
        <w:trPr>
          <w:trHeight w:val="292"/>
          <w:ins w:id="101" w:author="William OLANDER" w:date="2021-06-15T14:38:00Z"/>
        </w:trPr>
        <w:tc>
          <w:tcPr>
            <w:tcW w:w="1037" w:type="pct"/>
            <w:shd w:val="clear" w:color="auto" w:fill="BFBFBF"/>
            <w:vAlign w:val="center"/>
          </w:tcPr>
          <w:p w14:paraId="3AEDDB90" w14:textId="6BC2EB21" w:rsidR="0022691E" w:rsidRDefault="0022691E" w:rsidP="00225313">
            <w:pPr>
              <w:rPr>
                <w:ins w:id="102" w:author="William OLANDER" w:date="2021-06-15T14:38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103" w:author="William OLANDER" w:date="2021-06-16T11:41:00Z">
              <w:r w:rsidRPr="0022691E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PCIYCDairyYoNb</w:t>
              </w:r>
            </w:ins>
            <w:proofErr w:type="spellEnd"/>
          </w:p>
        </w:tc>
        <w:tc>
          <w:tcPr>
            <w:tcW w:w="3219" w:type="pct"/>
            <w:gridSpan w:val="4"/>
            <w:shd w:val="clear" w:color="auto" w:fill="auto"/>
            <w:vAlign w:val="center"/>
          </w:tcPr>
          <w:p w14:paraId="57D70D26" w14:textId="4D515640" w:rsidR="0022691E" w:rsidRPr="007B4BD5" w:rsidRDefault="0022691E" w:rsidP="00225313">
            <w:pPr>
              <w:rPr>
                <w:ins w:id="104" w:author="William OLANDER" w:date="2021-06-15T14:38:00Z"/>
                <w:rFonts w:ascii="Verdana" w:hAnsi="Verdana" w:cs="Arial"/>
                <w:sz w:val="16"/>
                <w:szCs w:val="16"/>
                <w:lang w:val="fr-FR" w:eastAsia="en-GB"/>
              </w:rPr>
            </w:pPr>
            <w:ins w:id="105" w:author="William OLANDER" w:date="2021-06-16T11:41:00Z">
              <w:r w:rsidRPr="0022691E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t>Yaourt, lait caille</w:t>
              </w:r>
            </w:ins>
          </w:p>
        </w:tc>
        <w:tc>
          <w:tcPr>
            <w:tcW w:w="744" w:type="pct"/>
            <w:gridSpan w:val="2"/>
            <w:shd w:val="clear" w:color="auto" w:fill="auto"/>
          </w:tcPr>
          <w:p w14:paraId="22776E49" w14:textId="7F19D02E" w:rsidR="0022691E" w:rsidRPr="007C7A1F" w:rsidRDefault="00C66642" w:rsidP="00C66642">
            <w:pPr>
              <w:jc w:val="center"/>
              <w:rPr>
                <w:ins w:id="106" w:author="William OLANDER" w:date="2021-06-15T14:38:00Z"/>
                <w:rFonts w:ascii="Verdana" w:hAnsi="Verdana"/>
                <w:sz w:val="16"/>
                <w:szCs w:val="16"/>
                <w:lang w:val="fr-FR"/>
              </w:rPr>
              <w:pPrChange w:id="107" w:author="William OLANDER" w:date="2021-06-16T11:53:00Z">
                <w:pPr>
                  <w:jc w:val="center"/>
                </w:pPr>
              </w:pPrChange>
            </w:pPr>
            <w:ins w:id="108" w:author="William OLANDER" w:date="2021-06-16T11:53:00Z">
              <w:r w:rsidRPr="00AF2DF1">
                <w:rPr>
                  <w:rFonts w:ascii="Verdana" w:hAnsi="Verdana"/>
                  <w:sz w:val="16"/>
                  <w:szCs w:val="16"/>
                  <w:lang w:val="fr-FR"/>
                </w:rPr>
                <w:t>|___|</w:t>
              </w:r>
            </w:ins>
          </w:p>
        </w:tc>
      </w:tr>
      <w:tr w:rsidR="0022691E" w:rsidRPr="007C7A1F" w14:paraId="325FB004" w14:textId="77777777" w:rsidTr="0022691E">
        <w:trPr>
          <w:trHeight w:val="292"/>
          <w:ins w:id="109" w:author="William OLANDER" w:date="2021-06-15T14:40:00Z"/>
        </w:trPr>
        <w:tc>
          <w:tcPr>
            <w:tcW w:w="1037" w:type="pct"/>
            <w:shd w:val="clear" w:color="auto" w:fill="BFBFBF"/>
            <w:vAlign w:val="center"/>
          </w:tcPr>
          <w:p w14:paraId="5EA3666D" w14:textId="3C76EF39" w:rsidR="0022691E" w:rsidRDefault="0022691E" w:rsidP="00225313">
            <w:pPr>
              <w:rPr>
                <w:ins w:id="110" w:author="William OLANDER" w:date="2021-06-15T14:40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111" w:author="William OLANDER" w:date="2021-06-16T11:43:00Z">
              <w:r w:rsidRPr="0022691E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PCIYCStapPoNb</w:t>
              </w:r>
            </w:ins>
            <w:proofErr w:type="spellEnd"/>
          </w:p>
        </w:tc>
        <w:tc>
          <w:tcPr>
            <w:tcW w:w="3219" w:type="pct"/>
            <w:gridSpan w:val="4"/>
            <w:shd w:val="clear" w:color="auto" w:fill="auto"/>
            <w:vAlign w:val="center"/>
          </w:tcPr>
          <w:p w14:paraId="54FCFB57" w14:textId="316CE383" w:rsidR="0022691E" w:rsidRPr="007B4BD5" w:rsidRDefault="0022691E" w:rsidP="00225313">
            <w:pPr>
              <w:rPr>
                <w:ins w:id="112" w:author="William OLANDER" w:date="2021-06-15T14:40:00Z"/>
                <w:rFonts w:ascii="Verdana" w:hAnsi="Verdana" w:cs="Arial"/>
                <w:sz w:val="16"/>
                <w:szCs w:val="16"/>
                <w:lang w:val="fr-FR" w:eastAsia="en-GB"/>
              </w:rPr>
            </w:pPr>
            <w:ins w:id="113" w:author="William OLANDER" w:date="2021-06-16T11:43:00Z">
              <w:r w:rsidRPr="0022691E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t>Préparation pour bébé – type bouillie légère</w:t>
              </w:r>
            </w:ins>
          </w:p>
        </w:tc>
        <w:tc>
          <w:tcPr>
            <w:tcW w:w="744" w:type="pct"/>
            <w:gridSpan w:val="2"/>
            <w:shd w:val="clear" w:color="auto" w:fill="auto"/>
          </w:tcPr>
          <w:p w14:paraId="120A5B5D" w14:textId="1C547DAF" w:rsidR="0022691E" w:rsidRPr="007C7A1F" w:rsidRDefault="00C66642" w:rsidP="00C66642">
            <w:pPr>
              <w:jc w:val="center"/>
              <w:rPr>
                <w:ins w:id="114" w:author="William OLANDER" w:date="2021-06-15T14:40:00Z"/>
                <w:rFonts w:ascii="Verdana" w:hAnsi="Verdana"/>
                <w:sz w:val="16"/>
                <w:szCs w:val="16"/>
                <w:lang w:val="fr-FR"/>
              </w:rPr>
              <w:pPrChange w:id="115" w:author="William OLANDER" w:date="2021-06-16T11:53:00Z">
                <w:pPr>
                  <w:jc w:val="center"/>
                </w:pPr>
              </w:pPrChange>
            </w:pPr>
            <w:ins w:id="116" w:author="William OLANDER" w:date="2021-06-16T11:53:00Z">
              <w:r w:rsidRPr="00AF2DF1">
                <w:rPr>
                  <w:rFonts w:ascii="Verdana" w:hAnsi="Verdana"/>
                  <w:sz w:val="16"/>
                  <w:szCs w:val="16"/>
                  <w:lang w:val="fr-FR"/>
                </w:rPr>
                <w:t>|___|</w:t>
              </w:r>
            </w:ins>
          </w:p>
        </w:tc>
      </w:tr>
      <w:tr w:rsidR="0022691E" w:rsidRPr="007C7A1F" w14:paraId="1DD3DE50" w14:textId="77777777" w:rsidTr="0022691E">
        <w:trPr>
          <w:trHeight w:val="292"/>
          <w:ins w:id="117" w:author="William OLANDER" w:date="2021-06-16T11:43:00Z"/>
        </w:trPr>
        <w:tc>
          <w:tcPr>
            <w:tcW w:w="1037" w:type="pct"/>
            <w:shd w:val="clear" w:color="auto" w:fill="BFBFBF"/>
            <w:vAlign w:val="center"/>
          </w:tcPr>
          <w:p w14:paraId="77FEA45E" w14:textId="2D6E4CD8" w:rsidR="0022691E" w:rsidRPr="004F527B" w:rsidRDefault="0022691E" w:rsidP="00225313">
            <w:pPr>
              <w:rPr>
                <w:ins w:id="118" w:author="William OLANDER" w:date="2021-06-16T11:43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119" w:author="William OLANDER" w:date="2021-06-16T11:44:00Z">
              <w:r w:rsidRPr="0022691E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MAD_module</w:t>
              </w:r>
            </w:ins>
            <w:proofErr w:type="spellEnd"/>
          </w:p>
        </w:tc>
        <w:tc>
          <w:tcPr>
            <w:tcW w:w="3963" w:type="pct"/>
            <w:gridSpan w:val="6"/>
            <w:shd w:val="clear" w:color="auto" w:fill="auto"/>
            <w:vAlign w:val="center"/>
          </w:tcPr>
          <w:p w14:paraId="0915A126" w14:textId="7ED81A7F" w:rsidR="0022691E" w:rsidRPr="0022691E" w:rsidRDefault="0022691E" w:rsidP="00225313">
            <w:pPr>
              <w:jc w:val="both"/>
              <w:rPr>
                <w:ins w:id="120" w:author="William OLANDER" w:date="2021-06-16T11:43:00Z"/>
                <w:rFonts w:ascii="Verdana" w:hAnsi="Verdana"/>
                <w:bCs/>
                <w:sz w:val="16"/>
                <w:szCs w:val="16"/>
                <w:lang w:val="fr-FR"/>
                <w:rPrChange w:id="121" w:author="William OLANDER" w:date="2021-06-16T11:44:00Z">
                  <w:rPr>
                    <w:ins w:id="122" w:author="William OLANDER" w:date="2021-06-16T11:43:00Z"/>
                    <w:rFonts w:ascii="Verdana" w:hAnsi="Verdana"/>
                    <w:b/>
                    <w:sz w:val="16"/>
                    <w:szCs w:val="16"/>
                    <w:lang w:val="fr-FR"/>
                  </w:rPr>
                </w:rPrChange>
              </w:rPr>
            </w:pPr>
            <w:ins w:id="123" w:author="William OLANDER" w:date="2021-06-16T11:44:00Z">
              <w:r w:rsidRPr="0022691E">
                <w:rPr>
                  <w:rFonts w:ascii="Verdana" w:hAnsi="Verdana"/>
                  <w:bCs/>
                  <w:sz w:val="16"/>
                  <w:szCs w:val="16"/>
                  <w:lang w:val="fr-FR"/>
                  <w:rPrChange w:id="124" w:author="William OLANDER" w:date="2021-06-16T11:44:00Z">
                    <w:rPr>
                      <w:rFonts w:ascii="Verdana" w:hAnsi="Verdana"/>
                      <w:b/>
                      <w:sz w:val="16"/>
                      <w:szCs w:val="16"/>
                      <w:lang w:val="fr-FR"/>
                    </w:rPr>
                  </w:rPrChange>
                </w:rPr>
                <w:t xml:space="preserve">S’il vous plait décrire tout ce que </w:t>
              </w:r>
            </w:ins>
            <w:ins w:id="125" w:author="William OLANDER" w:date="2021-06-16T11:45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(nom d’enfant)</w:t>
              </w:r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 xml:space="preserve"> </w:t>
              </w:r>
            </w:ins>
            <w:ins w:id="126" w:author="William OLANDER" w:date="2021-06-16T11:44:00Z">
              <w:r w:rsidRPr="0022691E">
                <w:rPr>
                  <w:rFonts w:ascii="Verdana" w:hAnsi="Verdana"/>
                  <w:bCs/>
                  <w:sz w:val="16"/>
                  <w:szCs w:val="16"/>
                  <w:lang w:val="fr-FR"/>
                  <w:rPrChange w:id="127" w:author="William OLANDER" w:date="2021-06-16T11:44:00Z">
                    <w:rPr>
                      <w:rFonts w:ascii="Verdana" w:hAnsi="Verdana"/>
                      <w:b/>
                      <w:sz w:val="16"/>
                      <w:szCs w:val="16"/>
                      <w:lang w:val="fr-FR"/>
                    </w:rPr>
                  </w:rPrChange>
                </w:rPr>
                <w:t>a mangé hier au cours de la journée ou de la nuit, que ce soit à la maison ou à l’extérieur de la maison</w:t>
              </w:r>
            </w:ins>
          </w:p>
        </w:tc>
      </w:tr>
      <w:tr w:rsidR="00C66642" w:rsidRPr="007C7A1F" w14:paraId="306947C0" w14:textId="77777777" w:rsidTr="00FF3CEE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128" w:author="William OLANDER" w:date="2021-06-16T11:56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ins w:id="129" w:author="William OLANDER" w:date="2021-06-16T11:54:00Z"/>
          <w:trPrChange w:id="130" w:author="William OLANDER" w:date="2021-06-16T11:56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131" w:author="William OLANDER" w:date="2021-06-16T11:56:00Z">
              <w:tcPr>
                <w:tcW w:w="1037" w:type="pct"/>
                <w:shd w:val="clear" w:color="auto" w:fill="BFBFBF"/>
                <w:vAlign w:val="center"/>
              </w:tcPr>
            </w:tcPrChange>
          </w:tcPr>
          <w:p w14:paraId="71BD7178" w14:textId="50D60D9F" w:rsidR="00C66642" w:rsidRDefault="00C66642" w:rsidP="00C66642">
            <w:pPr>
              <w:rPr>
                <w:ins w:id="132" w:author="William OLANDER" w:date="2021-06-16T11:54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133" w:author="William OLANDER" w:date="2021-06-16T11:54:00Z">
              <w:r>
                <w:rPr>
                  <w:color w:val="000000"/>
                </w:rPr>
                <w:t>PCMADStapCer</w:t>
              </w:r>
              <w:proofErr w:type="spellEnd"/>
            </w:ins>
          </w:p>
        </w:tc>
        <w:tc>
          <w:tcPr>
            <w:tcW w:w="3219" w:type="pct"/>
            <w:gridSpan w:val="4"/>
            <w:shd w:val="clear" w:color="auto" w:fill="auto"/>
            <w:vAlign w:val="bottom"/>
            <w:tcPrChange w:id="134" w:author="William OLANDER" w:date="2021-06-16T11:56:00Z">
              <w:tcPr>
                <w:tcW w:w="3219" w:type="pct"/>
                <w:gridSpan w:val="6"/>
                <w:shd w:val="clear" w:color="auto" w:fill="auto"/>
                <w:vAlign w:val="center"/>
              </w:tcPr>
            </w:tcPrChange>
          </w:tcPr>
          <w:p w14:paraId="0BB70594" w14:textId="5FC98E7A" w:rsidR="00C66642" w:rsidRPr="007B4BD5" w:rsidRDefault="00C66642" w:rsidP="00C66642">
            <w:pPr>
              <w:rPr>
                <w:ins w:id="135" w:author="William OLANDER" w:date="2021-06-16T11:54:00Z"/>
                <w:rFonts w:ascii="Verdana" w:hAnsi="Verdana" w:cs="Arial"/>
                <w:sz w:val="16"/>
                <w:szCs w:val="16"/>
                <w:lang w:val="fr-FR" w:eastAsia="en-GB"/>
              </w:rPr>
            </w:pPr>
            <w:ins w:id="136" w:author="William OLANDER" w:date="2021-06-16T11:57:00Z">
              <w:r>
                <w:t>Bouillie (</w:t>
              </w:r>
              <w:proofErr w:type="spellStart"/>
              <w:proofErr w:type="gramStart"/>
              <w:r>
                <w:t>mil,riz</w:t>
              </w:r>
              <w:proofErr w:type="spellEnd"/>
              <w:r>
                <w:t>,..</w:t>
              </w:r>
              <w:proofErr w:type="gramEnd"/>
              <w:r>
                <w:t xml:space="preserve">), pain, riz, </w:t>
              </w:r>
              <w:proofErr w:type="spellStart"/>
              <w:r>
                <w:t>tô</w:t>
              </w:r>
              <w:proofErr w:type="spellEnd"/>
              <w:r>
                <w:t>, couscous ou d’autres aliments à base de céréales</w:t>
              </w:r>
            </w:ins>
            <w:ins w:id="137" w:author="William OLANDER" w:date="2021-06-16T12:01:00Z">
              <w:r w:rsidR="00EB53BA" w:rsidRPr="00EB53BA">
                <w:rPr>
                  <w:i/>
                  <w:iCs/>
                  <w:rPrChange w:id="138" w:author="William OLANDER" w:date="2021-06-16T12:01:00Z">
                    <w:rPr/>
                  </w:rPrChange>
                </w:rPr>
                <w:t xml:space="preserve"> </w:t>
              </w:r>
              <w:r w:rsidR="00EB53BA" w:rsidRPr="00EB53BA">
                <w:rPr>
                  <w:i/>
                  <w:iCs/>
                  <w:rPrChange w:id="139" w:author="William OLANDER" w:date="2021-06-16T12:01:00Z">
                    <w:rPr/>
                  </w:rPrChange>
                </w:rPr>
                <w:t>ajouter / remplacer des exemples basés sur le pays/la région</w:t>
              </w:r>
            </w:ins>
          </w:p>
        </w:tc>
        <w:tc>
          <w:tcPr>
            <w:tcW w:w="744" w:type="pct"/>
            <w:gridSpan w:val="2"/>
            <w:shd w:val="clear" w:color="auto" w:fill="auto"/>
            <w:tcPrChange w:id="140" w:author="William OLANDER" w:date="2021-06-16T11:56:00Z">
              <w:tcPr>
                <w:tcW w:w="744" w:type="pct"/>
                <w:gridSpan w:val="2"/>
                <w:shd w:val="clear" w:color="auto" w:fill="auto"/>
              </w:tcPr>
            </w:tcPrChange>
          </w:tcPr>
          <w:p w14:paraId="338295E6" w14:textId="77777777" w:rsidR="00896140" w:rsidRDefault="00896140" w:rsidP="00896140">
            <w:pPr>
              <w:jc w:val="both"/>
              <w:rPr>
                <w:ins w:id="141" w:author="William OLANDER" w:date="2021-06-16T11:58:00Z"/>
                <w:rFonts w:ascii="Verdana" w:hAnsi="Verdana"/>
                <w:sz w:val="16"/>
                <w:szCs w:val="16"/>
                <w:lang w:val="fr-FR"/>
              </w:rPr>
            </w:pPr>
            <w:ins w:id="142" w:author="William OLANDER" w:date="2021-06-16T11:58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33BD7757" w14:textId="77777777" w:rsidR="00896140" w:rsidRDefault="00896140" w:rsidP="00896140">
            <w:pPr>
              <w:jc w:val="both"/>
              <w:rPr>
                <w:ins w:id="143" w:author="William OLANDER" w:date="2021-06-16T11:58:00Z"/>
                <w:rFonts w:ascii="Verdana" w:hAnsi="Verdana"/>
                <w:sz w:val="16"/>
                <w:szCs w:val="16"/>
                <w:lang w:val="fr-FR"/>
              </w:rPr>
            </w:pPr>
            <w:ins w:id="144" w:author="William OLANDER" w:date="2021-06-16T11:58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2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075DB159" w14:textId="069815D5" w:rsidR="00C66642" w:rsidRPr="007C7A1F" w:rsidRDefault="00896140" w:rsidP="00896140">
            <w:pPr>
              <w:rPr>
                <w:ins w:id="145" w:author="William OLANDER" w:date="2021-06-16T11:54:00Z"/>
                <w:rFonts w:ascii="Verdana" w:hAnsi="Verdana"/>
                <w:sz w:val="16"/>
                <w:szCs w:val="16"/>
                <w:lang w:val="fr-FR"/>
              </w:rPr>
              <w:pPrChange w:id="146" w:author="William OLANDER" w:date="2021-06-16T11:58:00Z">
                <w:pPr>
                  <w:jc w:val="center"/>
                </w:pPr>
              </w:pPrChange>
            </w:pPr>
            <w:ins w:id="147" w:author="William OLANDER" w:date="2021-06-16T11:58:00Z">
              <w:r w:rsidRPr="008D214E">
                <w:rPr>
                  <w:rFonts w:ascii="Verdana" w:hAnsi="Verdana"/>
                  <w:b/>
                  <w:bCs/>
                  <w:sz w:val="16"/>
                  <w:szCs w:val="16"/>
                  <w:lang w:val="fr-FR"/>
                </w:rPr>
                <w:t xml:space="preserve">3 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= </w:t>
              </w:r>
              <w:r>
                <w:rPr>
                  <w:rFonts w:ascii="Verdana" w:hAnsi="Verdana"/>
                  <w:sz w:val="16"/>
                  <w:szCs w:val="16"/>
                  <w:lang w:val="fr-FR"/>
                </w:rPr>
                <w:t>NSP</w:t>
              </w:r>
            </w:ins>
          </w:p>
        </w:tc>
      </w:tr>
      <w:tr w:rsidR="00C66642" w:rsidRPr="007C7A1F" w14:paraId="7D585D86" w14:textId="77777777" w:rsidTr="00FF3CEE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148" w:author="William OLANDER" w:date="2021-06-16T11:56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ins w:id="149" w:author="William OLANDER" w:date="2021-06-16T11:54:00Z"/>
          <w:trPrChange w:id="150" w:author="William OLANDER" w:date="2021-06-16T11:56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151" w:author="William OLANDER" w:date="2021-06-16T11:56:00Z">
              <w:tcPr>
                <w:tcW w:w="1037" w:type="pct"/>
                <w:shd w:val="clear" w:color="auto" w:fill="BFBFBF"/>
                <w:vAlign w:val="center"/>
              </w:tcPr>
            </w:tcPrChange>
          </w:tcPr>
          <w:p w14:paraId="51F24EDD" w14:textId="3ED57703" w:rsidR="00C66642" w:rsidRDefault="00C66642" w:rsidP="00C66642">
            <w:pPr>
              <w:rPr>
                <w:ins w:id="152" w:author="William OLANDER" w:date="2021-06-16T11:54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153" w:author="William OLANDER" w:date="2021-06-16T11:54:00Z">
              <w:r>
                <w:rPr>
                  <w:color w:val="000000"/>
                </w:rPr>
                <w:t>PCMADVegOrg</w:t>
              </w:r>
              <w:proofErr w:type="spellEnd"/>
            </w:ins>
          </w:p>
        </w:tc>
        <w:tc>
          <w:tcPr>
            <w:tcW w:w="3219" w:type="pct"/>
            <w:gridSpan w:val="4"/>
            <w:shd w:val="clear" w:color="auto" w:fill="auto"/>
            <w:vAlign w:val="bottom"/>
            <w:tcPrChange w:id="154" w:author="William OLANDER" w:date="2021-06-16T11:56:00Z">
              <w:tcPr>
                <w:tcW w:w="3219" w:type="pct"/>
                <w:gridSpan w:val="6"/>
                <w:shd w:val="clear" w:color="auto" w:fill="auto"/>
                <w:vAlign w:val="center"/>
              </w:tcPr>
            </w:tcPrChange>
          </w:tcPr>
          <w:p w14:paraId="57C86460" w14:textId="74AF9379" w:rsidR="00C66642" w:rsidRPr="007B4BD5" w:rsidRDefault="00C66642" w:rsidP="00C66642">
            <w:pPr>
              <w:rPr>
                <w:ins w:id="155" w:author="William OLANDER" w:date="2021-06-16T11:54:00Z"/>
                <w:rFonts w:ascii="Verdana" w:hAnsi="Verdana" w:cs="Arial"/>
                <w:sz w:val="16"/>
                <w:szCs w:val="16"/>
                <w:lang w:val="fr-FR" w:eastAsia="en-GB"/>
              </w:rPr>
            </w:pPr>
            <w:ins w:id="156" w:author="William OLANDER" w:date="2021-06-16T11:57:00Z">
              <w:r>
                <w:t xml:space="preserve">Potiron, carottes, courges, patates douces à chair jaune ou orange </w:t>
              </w:r>
            </w:ins>
            <w:ins w:id="157" w:author="William OLANDER" w:date="2021-06-16T12:01:00Z">
              <w:r w:rsidR="00EB53BA" w:rsidRPr="008D214E">
                <w:rPr>
                  <w:i/>
                  <w:iCs/>
                </w:rPr>
                <w:t>ajouter / remplacer des exemples basés sur le pays/la région</w:t>
              </w:r>
            </w:ins>
          </w:p>
        </w:tc>
        <w:tc>
          <w:tcPr>
            <w:tcW w:w="744" w:type="pct"/>
            <w:gridSpan w:val="2"/>
            <w:shd w:val="clear" w:color="auto" w:fill="auto"/>
            <w:tcPrChange w:id="158" w:author="William OLANDER" w:date="2021-06-16T11:56:00Z">
              <w:tcPr>
                <w:tcW w:w="744" w:type="pct"/>
                <w:gridSpan w:val="2"/>
                <w:shd w:val="clear" w:color="auto" w:fill="auto"/>
              </w:tcPr>
            </w:tcPrChange>
          </w:tcPr>
          <w:p w14:paraId="63F48B3F" w14:textId="77777777" w:rsidR="00896140" w:rsidRDefault="00896140" w:rsidP="00896140">
            <w:pPr>
              <w:jc w:val="both"/>
              <w:rPr>
                <w:ins w:id="159" w:author="William OLANDER" w:date="2021-06-16T11:58:00Z"/>
                <w:rFonts w:ascii="Verdana" w:hAnsi="Verdana"/>
                <w:sz w:val="16"/>
                <w:szCs w:val="16"/>
                <w:lang w:val="fr-FR"/>
              </w:rPr>
            </w:pPr>
            <w:ins w:id="160" w:author="William OLANDER" w:date="2021-06-16T11:58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378EDACF" w14:textId="77777777" w:rsidR="00896140" w:rsidRDefault="00896140" w:rsidP="00896140">
            <w:pPr>
              <w:jc w:val="both"/>
              <w:rPr>
                <w:ins w:id="161" w:author="William OLANDER" w:date="2021-06-16T11:58:00Z"/>
                <w:rFonts w:ascii="Verdana" w:hAnsi="Verdana"/>
                <w:sz w:val="16"/>
                <w:szCs w:val="16"/>
                <w:lang w:val="fr-FR"/>
              </w:rPr>
            </w:pPr>
            <w:ins w:id="162" w:author="William OLANDER" w:date="2021-06-16T11:58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2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3DBFACE3" w14:textId="7E6D18C1" w:rsidR="00C66642" w:rsidRPr="007C7A1F" w:rsidRDefault="00896140" w:rsidP="00896140">
            <w:pPr>
              <w:rPr>
                <w:ins w:id="163" w:author="William OLANDER" w:date="2021-06-16T11:54:00Z"/>
                <w:rFonts w:ascii="Verdana" w:hAnsi="Verdana"/>
                <w:sz w:val="16"/>
                <w:szCs w:val="16"/>
                <w:lang w:val="fr-FR"/>
              </w:rPr>
              <w:pPrChange w:id="164" w:author="William OLANDER" w:date="2021-06-16T11:58:00Z">
                <w:pPr>
                  <w:jc w:val="center"/>
                </w:pPr>
              </w:pPrChange>
            </w:pPr>
            <w:ins w:id="165" w:author="William OLANDER" w:date="2021-06-16T11:58:00Z">
              <w:r w:rsidRPr="008D214E">
                <w:rPr>
                  <w:rFonts w:ascii="Verdana" w:hAnsi="Verdana"/>
                  <w:b/>
                  <w:bCs/>
                  <w:sz w:val="16"/>
                  <w:szCs w:val="16"/>
                  <w:lang w:val="fr-FR"/>
                </w:rPr>
                <w:t xml:space="preserve">3 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= </w:t>
              </w:r>
              <w:r>
                <w:rPr>
                  <w:rFonts w:ascii="Verdana" w:hAnsi="Verdana"/>
                  <w:sz w:val="16"/>
                  <w:szCs w:val="16"/>
                  <w:lang w:val="fr-FR"/>
                </w:rPr>
                <w:t>NSP</w:t>
              </w:r>
            </w:ins>
          </w:p>
        </w:tc>
      </w:tr>
      <w:tr w:rsidR="00C66642" w:rsidRPr="007C7A1F" w14:paraId="4DD60122" w14:textId="77777777" w:rsidTr="00FF3CEE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166" w:author="William OLANDER" w:date="2021-06-16T11:56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ins w:id="167" w:author="William OLANDER" w:date="2021-06-16T11:54:00Z"/>
          <w:trPrChange w:id="168" w:author="William OLANDER" w:date="2021-06-16T11:56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169" w:author="William OLANDER" w:date="2021-06-16T11:56:00Z">
              <w:tcPr>
                <w:tcW w:w="1037" w:type="pct"/>
                <w:shd w:val="clear" w:color="auto" w:fill="BFBFBF"/>
                <w:vAlign w:val="center"/>
              </w:tcPr>
            </w:tcPrChange>
          </w:tcPr>
          <w:p w14:paraId="4208CE72" w14:textId="1E43774C" w:rsidR="00C66642" w:rsidRDefault="00C66642" w:rsidP="00C66642">
            <w:pPr>
              <w:rPr>
                <w:ins w:id="170" w:author="William OLANDER" w:date="2021-06-16T11:54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171" w:author="William OLANDER" w:date="2021-06-16T11:54:00Z">
              <w:r>
                <w:rPr>
                  <w:color w:val="000000"/>
                </w:rPr>
                <w:t>PCMADStapRoo</w:t>
              </w:r>
              <w:proofErr w:type="spellEnd"/>
            </w:ins>
          </w:p>
        </w:tc>
        <w:tc>
          <w:tcPr>
            <w:tcW w:w="3219" w:type="pct"/>
            <w:gridSpan w:val="4"/>
            <w:shd w:val="clear" w:color="auto" w:fill="auto"/>
            <w:vAlign w:val="bottom"/>
            <w:tcPrChange w:id="172" w:author="William OLANDER" w:date="2021-06-16T11:56:00Z">
              <w:tcPr>
                <w:tcW w:w="3219" w:type="pct"/>
                <w:gridSpan w:val="6"/>
                <w:shd w:val="clear" w:color="auto" w:fill="auto"/>
                <w:vAlign w:val="center"/>
              </w:tcPr>
            </w:tcPrChange>
          </w:tcPr>
          <w:p w14:paraId="66E4D37D" w14:textId="7EC43C28" w:rsidR="00C66642" w:rsidRPr="007B4BD5" w:rsidRDefault="00C66642" w:rsidP="00C66642">
            <w:pPr>
              <w:rPr>
                <w:ins w:id="173" w:author="William OLANDER" w:date="2021-06-16T11:54:00Z"/>
                <w:rFonts w:ascii="Verdana" w:hAnsi="Verdana" w:cs="Arial"/>
                <w:sz w:val="16"/>
                <w:szCs w:val="16"/>
                <w:lang w:val="fr-FR" w:eastAsia="en-GB"/>
              </w:rPr>
            </w:pPr>
            <w:ins w:id="174" w:author="William OLANDER" w:date="2021-06-16T11:57:00Z">
              <w:r>
                <w:t>Pommes de terre à chair blanches, l’igname, le manioc blanc, le manioc, ou d’autres aliments à base de racines ou tubercules</w:t>
              </w:r>
            </w:ins>
            <w:ins w:id="175" w:author="William OLANDER" w:date="2021-06-16T12:01:00Z">
              <w:r w:rsidR="00EB53BA">
                <w:t xml:space="preserve"> </w:t>
              </w:r>
              <w:r w:rsidR="00EB53BA" w:rsidRPr="008D214E">
                <w:rPr>
                  <w:i/>
                  <w:iCs/>
                </w:rPr>
                <w:t>ajouter / remplacer des exemples basés sur le pays/la région</w:t>
              </w:r>
            </w:ins>
          </w:p>
        </w:tc>
        <w:tc>
          <w:tcPr>
            <w:tcW w:w="744" w:type="pct"/>
            <w:gridSpan w:val="2"/>
            <w:shd w:val="clear" w:color="auto" w:fill="auto"/>
            <w:tcPrChange w:id="176" w:author="William OLANDER" w:date="2021-06-16T11:56:00Z">
              <w:tcPr>
                <w:tcW w:w="744" w:type="pct"/>
                <w:gridSpan w:val="2"/>
                <w:shd w:val="clear" w:color="auto" w:fill="auto"/>
              </w:tcPr>
            </w:tcPrChange>
          </w:tcPr>
          <w:p w14:paraId="2708C901" w14:textId="77777777" w:rsidR="00896140" w:rsidRDefault="00896140" w:rsidP="00896140">
            <w:pPr>
              <w:jc w:val="both"/>
              <w:rPr>
                <w:ins w:id="177" w:author="William OLANDER" w:date="2021-06-16T11:58:00Z"/>
                <w:rFonts w:ascii="Verdana" w:hAnsi="Verdana"/>
                <w:sz w:val="16"/>
                <w:szCs w:val="16"/>
                <w:lang w:val="fr-FR"/>
              </w:rPr>
            </w:pPr>
            <w:ins w:id="178" w:author="William OLANDER" w:date="2021-06-16T11:58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1713FAA4" w14:textId="77777777" w:rsidR="00896140" w:rsidRDefault="00896140" w:rsidP="00896140">
            <w:pPr>
              <w:jc w:val="both"/>
              <w:rPr>
                <w:ins w:id="179" w:author="William OLANDER" w:date="2021-06-16T11:58:00Z"/>
                <w:rFonts w:ascii="Verdana" w:hAnsi="Verdana"/>
                <w:sz w:val="16"/>
                <w:szCs w:val="16"/>
                <w:lang w:val="fr-FR"/>
              </w:rPr>
            </w:pPr>
            <w:ins w:id="180" w:author="William OLANDER" w:date="2021-06-16T11:58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2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739247B6" w14:textId="74831FCB" w:rsidR="00C66642" w:rsidRPr="007C7A1F" w:rsidRDefault="00896140" w:rsidP="00896140">
            <w:pPr>
              <w:rPr>
                <w:ins w:id="181" w:author="William OLANDER" w:date="2021-06-16T11:54:00Z"/>
                <w:rFonts w:ascii="Verdana" w:hAnsi="Verdana"/>
                <w:sz w:val="16"/>
                <w:szCs w:val="16"/>
                <w:lang w:val="fr-FR"/>
              </w:rPr>
              <w:pPrChange w:id="182" w:author="William OLANDER" w:date="2021-06-16T11:58:00Z">
                <w:pPr>
                  <w:jc w:val="center"/>
                </w:pPr>
              </w:pPrChange>
            </w:pPr>
            <w:ins w:id="183" w:author="William OLANDER" w:date="2021-06-16T11:58:00Z">
              <w:r w:rsidRPr="008D214E">
                <w:rPr>
                  <w:rFonts w:ascii="Verdana" w:hAnsi="Verdana"/>
                  <w:b/>
                  <w:bCs/>
                  <w:sz w:val="16"/>
                  <w:szCs w:val="16"/>
                  <w:lang w:val="fr-FR"/>
                </w:rPr>
                <w:t xml:space="preserve">3 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= </w:t>
              </w:r>
              <w:r>
                <w:rPr>
                  <w:rFonts w:ascii="Verdana" w:hAnsi="Verdana"/>
                  <w:sz w:val="16"/>
                  <w:szCs w:val="16"/>
                  <w:lang w:val="fr-FR"/>
                </w:rPr>
                <w:t>NSP</w:t>
              </w:r>
            </w:ins>
          </w:p>
        </w:tc>
      </w:tr>
      <w:tr w:rsidR="00C66642" w:rsidRPr="007C7A1F" w14:paraId="3BE70938" w14:textId="77777777" w:rsidTr="00FF3CEE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184" w:author="William OLANDER" w:date="2021-06-16T11:56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ins w:id="185" w:author="William OLANDER" w:date="2021-06-16T11:54:00Z"/>
          <w:trPrChange w:id="186" w:author="William OLANDER" w:date="2021-06-16T11:56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187" w:author="William OLANDER" w:date="2021-06-16T11:56:00Z">
              <w:tcPr>
                <w:tcW w:w="1037" w:type="pct"/>
                <w:shd w:val="clear" w:color="auto" w:fill="BFBFBF"/>
                <w:vAlign w:val="center"/>
              </w:tcPr>
            </w:tcPrChange>
          </w:tcPr>
          <w:p w14:paraId="25F66479" w14:textId="1D4463D8" w:rsidR="00C66642" w:rsidRDefault="00C66642" w:rsidP="00C66642">
            <w:pPr>
              <w:rPr>
                <w:ins w:id="188" w:author="William OLANDER" w:date="2021-06-16T11:54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189" w:author="William OLANDER" w:date="2021-06-16T11:54:00Z">
              <w:r>
                <w:rPr>
                  <w:color w:val="000000"/>
                </w:rPr>
                <w:t>PCMADVegGre</w:t>
              </w:r>
              <w:proofErr w:type="spellEnd"/>
            </w:ins>
          </w:p>
        </w:tc>
        <w:tc>
          <w:tcPr>
            <w:tcW w:w="3219" w:type="pct"/>
            <w:gridSpan w:val="4"/>
            <w:shd w:val="clear" w:color="auto" w:fill="auto"/>
            <w:vAlign w:val="bottom"/>
            <w:tcPrChange w:id="190" w:author="William OLANDER" w:date="2021-06-16T11:56:00Z">
              <w:tcPr>
                <w:tcW w:w="3219" w:type="pct"/>
                <w:gridSpan w:val="6"/>
                <w:shd w:val="clear" w:color="auto" w:fill="auto"/>
                <w:vAlign w:val="center"/>
              </w:tcPr>
            </w:tcPrChange>
          </w:tcPr>
          <w:p w14:paraId="787937BE" w14:textId="6CD51AA1" w:rsidR="00C66642" w:rsidRPr="007B4BD5" w:rsidRDefault="00C66642" w:rsidP="00C66642">
            <w:pPr>
              <w:rPr>
                <w:ins w:id="191" w:author="William OLANDER" w:date="2021-06-16T11:54:00Z"/>
                <w:rFonts w:ascii="Verdana" w:hAnsi="Verdana" w:cs="Arial"/>
                <w:sz w:val="16"/>
                <w:szCs w:val="16"/>
                <w:lang w:val="fr-FR" w:eastAsia="en-GB"/>
              </w:rPr>
            </w:pPr>
            <w:ins w:id="192" w:author="William OLANDER" w:date="2021-06-16T11:57:00Z">
              <w:r>
                <w:rPr>
                  <w:rFonts w:ascii="Verdana" w:hAnsi="Verdana" w:cs="Calibri"/>
                  <w:color w:val="000000"/>
                  <w:sz w:val="16"/>
                  <w:szCs w:val="16"/>
                </w:rPr>
                <w:t xml:space="preserve">Légumes à feuilles verte </w:t>
              </w:r>
              <w:proofErr w:type="gramStart"/>
              <w:r>
                <w:rPr>
                  <w:rFonts w:ascii="Verdana" w:hAnsi="Verdana" w:cs="Calibri"/>
                  <w:color w:val="000000"/>
                  <w:sz w:val="16"/>
                  <w:szCs w:val="16"/>
                </w:rPr>
                <w:t xml:space="preserve">foncées </w:t>
              </w:r>
            </w:ins>
            <w:ins w:id="193" w:author="William OLANDER" w:date="2021-06-16T12:01:00Z">
              <w:r w:rsidR="00EB53BA">
                <w:rPr>
                  <w:rFonts w:ascii="Verdana" w:hAnsi="Verdana" w:cs="Calibri"/>
                  <w:color w:val="000000"/>
                  <w:sz w:val="16"/>
                  <w:szCs w:val="16"/>
                </w:rPr>
                <w:t xml:space="preserve"> </w:t>
              </w:r>
              <w:r w:rsidR="00EB53BA" w:rsidRPr="008D214E">
                <w:rPr>
                  <w:i/>
                  <w:iCs/>
                </w:rPr>
                <w:t>ajouter</w:t>
              </w:r>
              <w:proofErr w:type="gramEnd"/>
              <w:r w:rsidR="00EB53BA" w:rsidRPr="008D214E">
                <w:rPr>
                  <w:i/>
                  <w:iCs/>
                </w:rPr>
                <w:t xml:space="preserve"> / remplacer des exemples basés sur le pays/la région</w:t>
              </w:r>
            </w:ins>
          </w:p>
        </w:tc>
        <w:tc>
          <w:tcPr>
            <w:tcW w:w="744" w:type="pct"/>
            <w:gridSpan w:val="2"/>
            <w:shd w:val="clear" w:color="auto" w:fill="auto"/>
            <w:tcPrChange w:id="194" w:author="William OLANDER" w:date="2021-06-16T11:56:00Z">
              <w:tcPr>
                <w:tcW w:w="744" w:type="pct"/>
                <w:gridSpan w:val="2"/>
                <w:shd w:val="clear" w:color="auto" w:fill="auto"/>
              </w:tcPr>
            </w:tcPrChange>
          </w:tcPr>
          <w:p w14:paraId="78838DF7" w14:textId="77777777" w:rsidR="00896140" w:rsidRDefault="00896140" w:rsidP="00896140">
            <w:pPr>
              <w:jc w:val="both"/>
              <w:rPr>
                <w:ins w:id="195" w:author="William OLANDER" w:date="2021-06-16T11:58:00Z"/>
                <w:rFonts w:ascii="Verdana" w:hAnsi="Verdana"/>
                <w:sz w:val="16"/>
                <w:szCs w:val="16"/>
                <w:lang w:val="fr-FR"/>
              </w:rPr>
            </w:pPr>
            <w:ins w:id="196" w:author="William OLANDER" w:date="2021-06-16T11:58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69EA398F" w14:textId="77777777" w:rsidR="00896140" w:rsidRDefault="00896140" w:rsidP="00896140">
            <w:pPr>
              <w:jc w:val="both"/>
              <w:rPr>
                <w:ins w:id="197" w:author="William OLANDER" w:date="2021-06-16T11:58:00Z"/>
                <w:rFonts w:ascii="Verdana" w:hAnsi="Verdana"/>
                <w:sz w:val="16"/>
                <w:szCs w:val="16"/>
                <w:lang w:val="fr-FR"/>
              </w:rPr>
            </w:pPr>
            <w:ins w:id="198" w:author="William OLANDER" w:date="2021-06-16T11:58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2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5D5C604B" w14:textId="59AF1477" w:rsidR="00C66642" w:rsidRPr="007C7A1F" w:rsidRDefault="00896140" w:rsidP="00896140">
            <w:pPr>
              <w:jc w:val="center"/>
              <w:rPr>
                <w:ins w:id="199" w:author="William OLANDER" w:date="2021-06-16T11:54:00Z"/>
                <w:rFonts w:ascii="Verdana" w:hAnsi="Verdana"/>
                <w:sz w:val="16"/>
                <w:szCs w:val="16"/>
                <w:lang w:val="fr-FR"/>
              </w:rPr>
            </w:pPr>
            <w:ins w:id="200" w:author="William OLANDER" w:date="2021-06-16T11:58:00Z">
              <w:r w:rsidRPr="008D214E">
                <w:rPr>
                  <w:rFonts w:ascii="Verdana" w:hAnsi="Verdana"/>
                  <w:b/>
                  <w:bCs/>
                  <w:sz w:val="16"/>
                  <w:szCs w:val="16"/>
                  <w:lang w:val="fr-FR"/>
                </w:rPr>
                <w:lastRenderedPageBreak/>
                <w:t xml:space="preserve">3 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= </w:t>
              </w:r>
              <w:r>
                <w:rPr>
                  <w:rFonts w:ascii="Verdana" w:hAnsi="Verdana"/>
                  <w:sz w:val="16"/>
                  <w:szCs w:val="16"/>
                  <w:lang w:val="fr-FR"/>
                </w:rPr>
                <w:t>NSP</w:t>
              </w:r>
            </w:ins>
          </w:p>
        </w:tc>
      </w:tr>
      <w:tr w:rsidR="00C66642" w:rsidRPr="007C7A1F" w14:paraId="371978F5" w14:textId="77777777" w:rsidTr="00FF3CEE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201" w:author="William OLANDER" w:date="2021-06-16T11:56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ins w:id="202" w:author="William OLANDER" w:date="2021-06-16T11:54:00Z"/>
          <w:trPrChange w:id="203" w:author="William OLANDER" w:date="2021-06-16T11:56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204" w:author="William OLANDER" w:date="2021-06-16T11:56:00Z">
              <w:tcPr>
                <w:tcW w:w="1037" w:type="pct"/>
                <w:shd w:val="clear" w:color="auto" w:fill="BFBFBF"/>
                <w:vAlign w:val="center"/>
              </w:tcPr>
            </w:tcPrChange>
          </w:tcPr>
          <w:p w14:paraId="2959795E" w14:textId="63B72903" w:rsidR="00C66642" w:rsidRDefault="00C66642" w:rsidP="00C66642">
            <w:pPr>
              <w:rPr>
                <w:ins w:id="205" w:author="William OLANDER" w:date="2021-06-16T11:54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206" w:author="William OLANDER" w:date="2021-06-16T11:54:00Z">
              <w:r>
                <w:rPr>
                  <w:color w:val="000000"/>
                </w:rPr>
                <w:lastRenderedPageBreak/>
                <w:t>PCMADFruitOrg</w:t>
              </w:r>
              <w:proofErr w:type="spellEnd"/>
            </w:ins>
          </w:p>
        </w:tc>
        <w:tc>
          <w:tcPr>
            <w:tcW w:w="3219" w:type="pct"/>
            <w:gridSpan w:val="4"/>
            <w:shd w:val="clear" w:color="auto" w:fill="auto"/>
            <w:vAlign w:val="bottom"/>
            <w:tcPrChange w:id="207" w:author="William OLANDER" w:date="2021-06-16T11:56:00Z">
              <w:tcPr>
                <w:tcW w:w="3219" w:type="pct"/>
                <w:gridSpan w:val="6"/>
                <w:shd w:val="clear" w:color="auto" w:fill="auto"/>
                <w:vAlign w:val="center"/>
              </w:tcPr>
            </w:tcPrChange>
          </w:tcPr>
          <w:p w14:paraId="6891E4B0" w14:textId="244CABA3" w:rsidR="00C66642" w:rsidRPr="007B4BD5" w:rsidRDefault="00C66642" w:rsidP="00C66642">
            <w:pPr>
              <w:rPr>
                <w:ins w:id="208" w:author="William OLANDER" w:date="2021-06-16T11:54:00Z"/>
                <w:rFonts w:ascii="Verdana" w:hAnsi="Verdana" w:cs="Arial"/>
                <w:sz w:val="16"/>
                <w:szCs w:val="16"/>
                <w:lang w:val="fr-FR" w:eastAsia="en-GB"/>
              </w:rPr>
            </w:pPr>
            <w:ins w:id="209" w:author="William OLANDER" w:date="2021-06-16T11:57:00Z">
              <w:r>
                <w:rPr>
                  <w:rFonts w:ascii="Verdana" w:hAnsi="Verdana" w:cs="Calibri"/>
                  <w:color w:val="000000"/>
                  <w:sz w:val="16"/>
                  <w:szCs w:val="16"/>
                </w:rPr>
                <w:t>Fruits à couleur orange (mangues, papayes etc.)</w:t>
              </w:r>
            </w:ins>
            <w:ins w:id="210" w:author="William OLANDER" w:date="2021-06-16T12:01:00Z">
              <w:r w:rsidR="00EB53BA">
                <w:rPr>
                  <w:rFonts w:ascii="Verdana" w:hAnsi="Verdana" w:cs="Calibri"/>
                  <w:color w:val="000000"/>
                  <w:sz w:val="16"/>
                  <w:szCs w:val="16"/>
                </w:rPr>
                <w:t xml:space="preserve"> </w:t>
              </w:r>
              <w:r w:rsidR="00EB53BA" w:rsidRPr="008D214E">
                <w:rPr>
                  <w:i/>
                  <w:iCs/>
                </w:rPr>
                <w:t>ajouter / remplacer des exemples basés sur le pays/la région</w:t>
              </w:r>
            </w:ins>
          </w:p>
        </w:tc>
        <w:tc>
          <w:tcPr>
            <w:tcW w:w="744" w:type="pct"/>
            <w:gridSpan w:val="2"/>
            <w:shd w:val="clear" w:color="auto" w:fill="auto"/>
            <w:tcPrChange w:id="211" w:author="William OLANDER" w:date="2021-06-16T11:56:00Z">
              <w:tcPr>
                <w:tcW w:w="744" w:type="pct"/>
                <w:gridSpan w:val="2"/>
                <w:shd w:val="clear" w:color="auto" w:fill="auto"/>
              </w:tcPr>
            </w:tcPrChange>
          </w:tcPr>
          <w:p w14:paraId="64AF1ACD" w14:textId="77777777" w:rsidR="00896140" w:rsidRDefault="00896140" w:rsidP="00896140">
            <w:pPr>
              <w:jc w:val="both"/>
              <w:rPr>
                <w:ins w:id="212" w:author="William OLANDER" w:date="2021-06-16T11:58:00Z"/>
                <w:rFonts w:ascii="Verdana" w:hAnsi="Verdana"/>
                <w:sz w:val="16"/>
                <w:szCs w:val="16"/>
                <w:lang w:val="fr-FR"/>
              </w:rPr>
            </w:pPr>
            <w:ins w:id="213" w:author="William OLANDER" w:date="2021-06-16T11:58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2CA41818" w14:textId="77777777" w:rsidR="00896140" w:rsidRDefault="00896140" w:rsidP="00896140">
            <w:pPr>
              <w:jc w:val="both"/>
              <w:rPr>
                <w:ins w:id="214" w:author="William OLANDER" w:date="2021-06-16T11:58:00Z"/>
                <w:rFonts w:ascii="Verdana" w:hAnsi="Verdana"/>
                <w:sz w:val="16"/>
                <w:szCs w:val="16"/>
                <w:lang w:val="fr-FR"/>
              </w:rPr>
            </w:pPr>
            <w:ins w:id="215" w:author="William OLANDER" w:date="2021-06-16T11:58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2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3FFF101A" w14:textId="2E3D2098" w:rsidR="00C66642" w:rsidRPr="007C7A1F" w:rsidRDefault="00896140" w:rsidP="00896140">
            <w:pPr>
              <w:rPr>
                <w:ins w:id="216" w:author="William OLANDER" w:date="2021-06-16T11:54:00Z"/>
                <w:rFonts w:ascii="Verdana" w:hAnsi="Verdana"/>
                <w:sz w:val="16"/>
                <w:szCs w:val="16"/>
                <w:lang w:val="fr-FR"/>
              </w:rPr>
              <w:pPrChange w:id="217" w:author="William OLANDER" w:date="2021-06-16T11:58:00Z">
                <w:pPr>
                  <w:jc w:val="center"/>
                </w:pPr>
              </w:pPrChange>
            </w:pPr>
            <w:ins w:id="218" w:author="William OLANDER" w:date="2021-06-16T11:58:00Z">
              <w:r w:rsidRPr="008D214E">
                <w:rPr>
                  <w:rFonts w:ascii="Verdana" w:hAnsi="Verdana"/>
                  <w:b/>
                  <w:bCs/>
                  <w:sz w:val="16"/>
                  <w:szCs w:val="16"/>
                  <w:lang w:val="fr-FR"/>
                </w:rPr>
                <w:t xml:space="preserve">3 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= </w:t>
              </w:r>
              <w:r>
                <w:rPr>
                  <w:rFonts w:ascii="Verdana" w:hAnsi="Verdana"/>
                  <w:sz w:val="16"/>
                  <w:szCs w:val="16"/>
                  <w:lang w:val="fr-FR"/>
                </w:rPr>
                <w:t>NSP</w:t>
              </w:r>
            </w:ins>
          </w:p>
        </w:tc>
      </w:tr>
      <w:tr w:rsidR="00C66642" w:rsidRPr="007C7A1F" w14:paraId="133DF47D" w14:textId="77777777" w:rsidTr="00FF3CEE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219" w:author="William OLANDER" w:date="2021-06-16T11:56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ins w:id="220" w:author="William OLANDER" w:date="2021-06-16T11:54:00Z"/>
          <w:trPrChange w:id="221" w:author="William OLANDER" w:date="2021-06-16T11:56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222" w:author="William OLANDER" w:date="2021-06-16T11:56:00Z">
              <w:tcPr>
                <w:tcW w:w="1037" w:type="pct"/>
                <w:shd w:val="clear" w:color="auto" w:fill="BFBFBF"/>
                <w:vAlign w:val="center"/>
              </w:tcPr>
            </w:tcPrChange>
          </w:tcPr>
          <w:p w14:paraId="67421BBA" w14:textId="04AD463D" w:rsidR="00C66642" w:rsidRDefault="00C66642" w:rsidP="00C66642">
            <w:pPr>
              <w:rPr>
                <w:ins w:id="223" w:author="William OLANDER" w:date="2021-06-16T11:54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224" w:author="William OLANDER" w:date="2021-06-16T11:54:00Z">
              <w:r>
                <w:rPr>
                  <w:color w:val="000000"/>
                </w:rPr>
                <w:t>PCMADVegFruitOth</w:t>
              </w:r>
              <w:proofErr w:type="spellEnd"/>
            </w:ins>
          </w:p>
        </w:tc>
        <w:tc>
          <w:tcPr>
            <w:tcW w:w="3219" w:type="pct"/>
            <w:gridSpan w:val="4"/>
            <w:shd w:val="clear" w:color="auto" w:fill="auto"/>
            <w:vAlign w:val="bottom"/>
            <w:tcPrChange w:id="225" w:author="William OLANDER" w:date="2021-06-16T11:56:00Z">
              <w:tcPr>
                <w:tcW w:w="3219" w:type="pct"/>
                <w:gridSpan w:val="6"/>
                <w:shd w:val="clear" w:color="auto" w:fill="auto"/>
                <w:vAlign w:val="center"/>
              </w:tcPr>
            </w:tcPrChange>
          </w:tcPr>
          <w:p w14:paraId="6E2EAEC5" w14:textId="2EA0A3C0" w:rsidR="00C66642" w:rsidRPr="007B4BD5" w:rsidRDefault="00C66642" w:rsidP="00C66642">
            <w:pPr>
              <w:rPr>
                <w:ins w:id="226" w:author="William OLANDER" w:date="2021-06-16T11:54:00Z"/>
                <w:rFonts w:ascii="Verdana" w:hAnsi="Verdana" w:cs="Arial"/>
                <w:sz w:val="16"/>
                <w:szCs w:val="16"/>
                <w:lang w:val="fr-FR" w:eastAsia="en-GB"/>
              </w:rPr>
            </w:pPr>
            <w:ins w:id="227" w:author="William OLANDER" w:date="2021-06-16T11:57:00Z">
              <w:r>
                <w:rPr>
                  <w:rFonts w:ascii="Verdana" w:hAnsi="Verdana" w:cs="Calibri"/>
                  <w:color w:val="000000"/>
                  <w:sz w:val="16"/>
                  <w:szCs w:val="16"/>
                </w:rPr>
                <w:t>Autres fruits et légumes : oignon, tomates, concombre, haricot vert, petit pois, banane, pomme, citron, mandarine, orange, goyave etc.</w:t>
              </w:r>
            </w:ins>
            <w:ins w:id="228" w:author="William OLANDER" w:date="2021-06-16T12:01:00Z">
              <w:r w:rsidR="00EB53BA">
                <w:rPr>
                  <w:rFonts w:ascii="Verdana" w:hAnsi="Verdana" w:cs="Calibri"/>
                  <w:color w:val="000000"/>
                  <w:sz w:val="16"/>
                  <w:szCs w:val="16"/>
                </w:rPr>
                <w:t xml:space="preserve"> </w:t>
              </w:r>
              <w:r w:rsidR="00EB53BA" w:rsidRPr="008D214E">
                <w:rPr>
                  <w:i/>
                  <w:iCs/>
                </w:rPr>
                <w:t>ajouter / remplacer des exemples basés sur le pays/la région</w:t>
              </w:r>
            </w:ins>
          </w:p>
        </w:tc>
        <w:tc>
          <w:tcPr>
            <w:tcW w:w="744" w:type="pct"/>
            <w:gridSpan w:val="2"/>
            <w:shd w:val="clear" w:color="auto" w:fill="auto"/>
            <w:tcPrChange w:id="229" w:author="William OLANDER" w:date="2021-06-16T11:56:00Z">
              <w:tcPr>
                <w:tcW w:w="744" w:type="pct"/>
                <w:gridSpan w:val="2"/>
                <w:shd w:val="clear" w:color="auto" w:fill="auto"/>
              </w:tcPr>
            </w:tcPrChange>
          </w:tcPr>
          <w:p w14:paraId="575BA60A" w14:textId="77777777" w:rsidR="00896140" w:rsidRDefault="00896140" w:rsidP="00896140">
            <w:pPr>
              <w:jc w:val="both"/>
              <w:rPr>
                <w:ins w:id="230" w:author="William OLANDER" w:date="2021-06-16T11:58:00Z"/>
                <w:rFonts w:ascii="Verdana" w:hAnsi="Verdana"/>
                <w:sz w:val="16"/>
                <w:szCs w:val="16"/>
                <w:lang w:val="fr-FR"/>
              </w:rPr>
            </w:pPr>
            <w:ins w:id="231" w:author="William OLANDER" w:date="2021-06-16T11:58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71FDA45C" w14:textId="77777777" w:rsidR="00896140" w:rsidRDefault="00896140" w:rsidP="00896140">
            <w:pPr>
              <w:jc w:val="both"/>
              <w:rPr>
                <w:ins w:id="232" w:author="William OLANDER" w:date="2021-06-16T11:58:00Z"/>
                <w:rFonts w:ascii="Verdana" w:hAnsi="Verdana"/>
                <w:sz w:val="16"/>
                <w:szCs w:val="16"/>
                <w:lang w:val="fr-FR"/>
              </w:rPr>
            </w:pPr>
            <w:ins w:id="233" w:author="William OLANDER" w:date="2021-06-16T11:58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2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0FF3B39B" w14:textId="2A9753F6" w:rsidR="00C66642" w:rsidRPr="007C7A1F" w:rsidRDefault="00896140" w:rsidP="00896140">
            <w:pPr>
              <w:rPr>
                <w:ins w:id="234" w:author="William OLANDER" w:date="2021-06-16T11:54:00Z"/>
                <w:rFonts w:ascii="Verdana" w:hAnsi="Verdana"/>
                <w:sz w:val="16"/>
                <w:szCs w:val="16"/>
                <w:lang w:val="fr-FR"/>
              </w:rPr>
              <w:pPrChange w:id="235" w:author="William OLANDER" w:date="2021-06-16T11:58:00Z">
                <w:pPr>
                  <w:jc w:val="center"/>
                </w:pPr>
              </w:pPrChange>
            </w:pPr>
            <w:ins w:id="236" w:author="William OLANDER" w:date="2021-06-16T11:58:00Z">
              <w:r w:rsidRPr="008D214E">
                <w:rPr>
                  <w:rFonts w:ascii="Verdana" w:hAnsi="Verdana"/>
                  <w:b/>
                  <w:bCs/>
                  <w:sz w:val="16"/>
                  <w:szCs w:val="16"/>
                  <w:lang w:val="fr-FR"/>
                </w:rPr>
                <w:t xml:space="preserve">3 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= </w:t>
              </w:r>
              <w:r>
                <w:rPr>
                  <w:rFonts w:ascii="Verdana" w:hAnsi="Verdana"/>
                  <w:sz w:val="16"/>
                  <w:szCs w:val="16"/>
                  <w:lang w:val="fr-FR"/>
                </w:rPr>
                <w:t>NSP</w:t>
              </w:r>
            </w:ins>
          </w:p>
        </w:tc>
      </w:tr>
      <w:tr w:rsidR="00C66642" w:rsidRPr="007C7A1F" w14:paraId="7E82A851" w14:textId="77777777" w:rsidTr="00FF3CEE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237" w:author="William OLANDER" w:date="2021-06-16T11:56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ins w:id="238" w:author="William OLANDER" w:date="2021-06-16T11:54:00Z"/>
          <w:trPrChange w:id="239" w:author="William OLANDER" w:date="2021-06-16T11:56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240" w:author="William OLANDER" w:date="2021-06-16T11:56:00Z">
              <w:tcPr>
                <w:tcW w:w="1037" w:type="pct"/>
                <w:shd w:val="clear" w:color="auto" w:fill="BFBFBF"/>
                <w:vAlign w:val="center"/>
              </w:tcPr>
            </w:tcPrChange>
          </w:tcPr>
          <w:p w14:paraId="4AD91535" w14:textId="066C4617" w:rsidR="00C66642" w:rsidRDefault="00C66642" w:rsidP="00C66642">
            <w:pPr>
              <w:rPr>
                <w:ins w:id="241" w:author="William OLANDER" w:date="2021-06-16T11:54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242" w:author="William OLANDER" w:date="2021-06-16T11:54:00Z">
              <w:r>
                <w:rPr>
                  <w:color w:val="000000"/>
                </w:rPr>
                <w:t>PCMADPrMeatO</w:t>
              </w:r>
              <w:proofErr w:type="spellEnd"/>
            </w:ins>
          </w:p>
        </w:tc>
        <w:tc>
          <w:tcPr>
            <w:tcW w:w="3219" w:type="pct"/>
            <w:gridSpan w:val="4"/>
            <w:shd w:val="clear" w:color="auto" w:fill="auto"/>
            <w:vAlign w:val="bottom"/>
            <w:tcPrChange w:id="243" w:author="William OLANDER" w:date="2021-06-16T11:56:00Z">
              <w:tcPr>
                <w:tcW w:w="3219" w:type="pct"/>
                <w:gridSpan w:val="6"/>
                <w:shd w:val="clear" w:color="auto" w:fill="auto"/>
                <w:vAlign w:val="center"/>
              </w:tcPr>
            </w:tcPrChange>
          </w:tcPr>
          <w:p w14:paraId="050F7C22" w14:textId="790288A3" w:rsidR="00C66642" w:rsidRPr="007B4BD5" w:rsidRDefault="00C66642" w:rsidP="00C66642">
            <w:pPr>
              <w:rPr>
                <w:ins w:id="244" w:author="William OLANDER" w:date="2021-06-16T11:54:00Z"/>
                <w:rFonts w:ascii="Verdana" w:hAnsi="Verdana" w:cs="Arial"/>
                <w:sz w:val="16"/>
                <w:szCs w:val="16"/>
                <w:lang w:val="fr-FR" w:eastAsia="en-GB"/>
              </w:rPr>
            </w:pPr>
            <w:ins w:id="245" w:author="William OLANDER" w:date="2021-06-16T11:57:00Z">
              <w:r>
                <w:rPr>
                  <w:rFonts w:ascii="Verdana" w:hAnsi="Verdana" w:cs="Calibri"/>
                  <w:color w:val="000000"/>
                  <w:sz w:val="16"/>
                  <w:szCs w:val="16"/>
                </w:rPr>
                <w:t>Foie, rognon, cœur et/ou autres abats rouges</w:t>
              </w:r>
            </w:ins>
            <w:ins w:id="246" w:author="William OLANDER" w:date="2021-06-16T12:01:00Z">
              <w:r w:rsidR="00EB53BA">
                <w:rPr>
                  <w:rFonts w:ascii="Verdana" w:hAnsi="Verdana" w:cs="Calibri"/>
                  <w:color w:val="000000"/>
                  <w:sz w:val="16"/>
                  <w:szCs w:val="16"/>
                </w:rPr>
                <w:t xml:space="preserve"> </w:t>
              </w:r>
              <w:r w:rsidR="00EB53BA" w:rsidRPr="008D214E">
                <w:rPr>
                  <w:i/>
                  <w:iCs/>
                </w:rPr>
                <w:t>ajouter / remplacer des exemples basés sur le pays/la région</w:t>
              </w:r>
            </w:ins>
          </w:p>
        </w:tc>
        <w:tc>
          <w:tcPr>
            <w:tcW w:w="744" w:type="pct"/>
            <w:gridSpan w:val="2"/>
            <w:shd w:val="clear" w:color="auto" w:fill="auto"/>
            <w:tcPrChange w:id="247" w:author="William OLANDER" w:date="2021-06-16T11:56:00Z">
              <w:tcPr>
                <w:tcW w:w="744" w:type="pct"/>
                <w:gridSpan w:val="2"/>
                <w:shd w:val="clear" w:color="auto" w:fill="auto"/>
              </w:tcPr>
            </w:tcPrChange>
          </w:tcPr>
          <w:p w14:paraId="13BE87BD" w14:textId="77777777" w:rsidR="00896140" w:rsidRDefault="00896140" w:rsidP="00896140">
            <w:pPr>
              <w:jc w:val="both"/>
              <w:rPr>
                <w:ins w:id="248" w:author="William OLANDER" w:date="2021-06-16T11:58:00Z"/>
                <w:rFonts w:ascii="Verdana" w:hAnsi="Verdana"/>
                <w:sz w:val="16"/>
                <w:szCs w:val="16"/>
                <w:lang w:val="fr-FR"/>
              </w:rPr>
            </w:pPr>
            <w:ins w:id="249" w:author="William OLANDER" w:date="2021-06-16T11:58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0F6A2286" w14:textId="77777777" w:rsidR="00896140" w:rsidRDefault="00896140" w:rsidP="00896140">
            <w:pPr>
              <w:jc w:val="both"/>
              <w:rPr>
                <w:ins w:id="250" w:author="William OLANDER" w:date="2021-06-16T11:58:00Z"/>
                <w:rFonts w:ascii="Verdana" w:hAnsi="Verdana"/>
                <w:sz w:val="16"/>
                <w:szCs w:val="16"/>
                <w:lang w:val="fr-FR"/>
              </w:rPr>
            </w:pPr>
            <w:ins w:id="251" w:author="William OLANDER" w:date="2021-06-16T11:58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2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3E19CAB7" w14:textId="75BB1F61" w:rsidR="00C66642" w:rsidRPr="007C7A1F" w:rsidRDefault="00896140" w:rsidP="00896140">
            <w:pPr>
              <w:rPr>
                <w:ins w:id="252" w:author="William OLANDER" w:date="2021-06-16T11:54:00Z"/>
                <w:rFonts w:ascii="Verdana" w:hAnsi="Verdana"/>
                <w:sz w:val="16"/>
                <w:szCs w:val="16"/>
                <w:lang w:val="fr-FR"/>
              </w:rPr>
              <w:pPrChange w:id="253" w:author="William OLANDER" w:date="2021-06-16T11:58:00Z">
                <w:pPr>
                  <w:jc w:val="center"/>
                </w:pPr>
              </w:pPrChange>
            </w:pPr>
            <w:ins w:id="254" w:author="William OLANDER" w:date="2021-06-16T11:58:00Z">
              <w:r w:rsidRPr="008D214E">
                <w:rPr>
                  <w:rFonts w:ascii="Verdana" w:hAnsi="Verdana"/>
                  <w:b/>
                  <w:bCs/>
                  <w:sz w:val="16"/>
                  <w:szCs w:val="16"/>
                  <w:lang w:val="fr-FR"/>
                </w:rPr>
                <w:t xml:space="preserve">3 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= </w:t>
              </w:r>
              <w:r>
                <w:rPr>
                  <w:rFonts w:ascii="Verdana" w:hAnsi="Verdana"/>
                  <w:sz w:val="16"/>
                  <w:szCs w:val="16"/>
                  <w:lang w:val="fr-FR"/>
                </w:rPr>
                <w:t>NSP</w:t>
              </w:r>
            </w:ins>
          </w:p>
        </w:tc>
      </w:tr>
      <w:tr w:rsidR="00C66642" w:rsidRPr="007C7A1F" w14:paraId="3A886B4C" w14:textId="77777777" w:rsidTr="00FF3CEE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255" w:author="William OLANDER" w:date="2021-06-16T11:56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ins w:id="256" w:author="William OLANDER" w:date="2021-06-16T11:54:00Z"/>
          <w:trPrChange w:id="257" w:author="William OLANDER" w:date="2021-06-16T11:56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258" w:author="William OLANDER" w:date="2021-06-16T11:56:00Z">
              <w:tcPr>
                <w:tcW w:w="1037" w:type="pct"/>
                <w:shd w:val="clear" w:color="auto" w:fill="BFBFBF"/>
                <w:vAlign w:val="center"/>
              </w:tcPr>
            </w:tcPrChange>
          </w:tcPr>
          <w:p w14:paraId="75802375" w14:textId="02C98F1D" w:rsidR="00C66642" w:rsidRDefault="00C66642" w:rsidP="00C66642">
            <w:pPr>
              <w:rPr>
                <w:ins w:id="259" w:author="William OLANDER" w:date="2021-06-16T11:54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260" w:author="William OLANDER" w:date="2021-06-16T11:54:00Z">
              <w:r>
                <w:rPr>
                  <w:color w:val="000000"/>
                </w:rPr>
                <w:t>PCMADPrMeatF</w:t>
              </w:r>
              <w:proofErr w:type="spellEnd"/>
            </w:ins>
          </w:p>
        </w:tc>
        <w:tc>
          <w:tcPr>
            <w:tcW w:w="3219" w:type="pct"/>
            <w:gridSpan w:val="4"/>
            <w:shd w:val="clear" w:color="auto" w:fill="auto"/>
            <w:vAlign w:val="bottom"/>
            <w:tcPrChange w:id="261" w:author="William OLANDER" w:date="2021-06-16T11:56:00Z">
              <w:tcPr>
                <w:tcW w:w="3219" w:type="pct"/>
                <w:gridSpan w:val="6"/>
                <w:shd w:val="clear" w:color="auto" w:fill="auto"/>
                <w:vAlign w:val="center"/>
              </w:tcPr>
            </w:tcPrChange>
          </w:tcPr>
          <w:p w14:paraId="4FDD3F68" w14:textId="5C098111" w:rsidR="00C66642" w:rsidRPr="007B4BD5" w:rsidRDefault="00C66642" w:rsidP="00C66642">
            <w:pPr>
              <w:rPr>
                <w:ins w:id="262" w:author="William OLANDER" w:date="2021-06-16T11:54:00Z"/>
                <w:rFonts w:ascii="Verdana" w:hAnsi="Verdana" w:cs="Arial"/>
                <w:sz w:val="16"/>
                <w:szCs w:val="16"/>
                <w:lang w:val="fr-FR" w:eastAsia="en-GB"/>
              </w:rPr>
            </w:pPr>
            <w:ins w:id="263" w:author="William OLANDER" w:date="2021-06-16T11:57:00Z">
              <w:r>
                <w:rPr>
                  <w:rFonts w:ascii="Verdana" w:hAnsi="Verdana" w:cs="Calibri"/>
                  <w:color w:val="000000"/>
                  <w:sz w:val="16"/>
                  <w:szCs w:val="16"/>
                </w:rPr>
                <w:t>Viande : chèvres, moutons, agneau, bœuf, poulet, chameaux</w:t>
              </w:r>
            </w:ins>
            <w:ins w:id="264" w:author="William OLANDER" w:date="2021-06-16T12:01:00Z">
              <w:r w:rsidR="00EB53BA">
                <w:rPr>
                  <w:rFonts w:ascii="Verdana" w:hAnsi="Verdana" w:cs="Calibri"/>
                  <w:color w:val="000000"/>
                  <w:sz w:val="16"/>
                  <w:szCs w:val="16"/>
                </w:rPr>
                <w:t xml:space="preserve"> </w:t>
              </w:r>
              <w:r w:rsidR="00EB53BA" w:rsidRPr="008D214E">
                <w:rPr>
                  <w:i/>
                  <w:iCs/>
                </w:rPr>
                <w:t>ajouter / remplacer des exemples basés sur le pays/la région</w:t>
              </w:r>
            </w:ins>
          </w:p>
        </w:tc>
        <w:tc>
          <w:tcPr>
            <w:tcW w:w="744" w:type="pct"/>
            <w:gridSpan w:val="2"/>
            <w:shd w:val="clear" w:color="auto" w:fill="auto"/>
            <w:tcPrChange w:id="265" w:author="William OLANDER" w:date="2021-06-16T11:56:00Z">
              <w:tcPr>
                <w:tcW w:w="744" w:type="pct"/>
                <w:gridSpan w:val="2"/>
                <w:shd w:val="clear" w:color="auto" w:fill="auto"/>
              </w:tcPr>
            </w:tcPrChange>
          </w:tcPr>
          <w:p w14:paraId="1C9306DF" w14:textId="77777777" w:rsidR="00896140" w:rsidRDefault="00896140" w:rsidP="00896140">
            <w:pPr>
              <w:jc w:val="both"/>
              <w:rPr>
                <w:ins w:id="266" w:author="William OLANDER" w:date="2021-06-16T11:58:00Z"/>
                <w:rFonts w:ascii="Verdana" w:hAnsi="Verdana"/>
                <w:sz w:val="16"/>
                <w:szCs w:val="16"/>
                <w:lang w:val="fr-FR"/>
              </w:rPr>
            </w:pPr>
            <w:ins w:id="267" w:author="William OLANDER" w:date="2021-06-16T11:58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4F7B587A" w14:textId="77777777" w:rsidR="00896140" w:rsidRDefault="00896140" w:rsidP="00896140">
            <w:pPr>
              <w:jc w:val="both"/>
              <w:rPr>
                <w:ins w:id="268" w:author="William OLANDER" w:date="2021-06-16T11:58:00Z"/>
                <w:rFonts w:ascii="Verdana" w:hAnsi="Verdana"/>
                <w:sz w:val="16"/>
                <w:szCs w:val="16"/>
                <w:lang w:val="fr-FR"/>
              </w:rPr>
            </w:pPr>
            <w:ins w:id="269" w:author="William OLANDER" w:date="2021-06-16T11:58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2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75D65504" w14:textId="49FE1464" w:rsidR="00C66642" w:rsidRPr="007C7A1F" w:rsidRDefault="00896140" w:rsidP="00896140">
            <w:pPr>
              <w:rPr>
                <w:ins w:id="270" w:author="William OLANDER" w:date="2021-06-16T11:54:00Z"/>
                <w:rFonts w:ascii="Verdana" w:hAnsi="Verdana"/>
                <w:sz w:val="16"/>
                <w:szCs w:val="16"/>
                <w:lang w:val="fr-FR"/>
              </w:rPr>
              <w:pPrChange w:id="271" w:author="William OLANDER" w:date="2021-06-16T11:58:00Z">
                <w:pPr>
                  <w:jc w:val="center"/>
                </w:pPr>
              </w:pPrChange>
            </w:pPr>
            <w:ins w:id="272" w:author="William OLANDER" w:date="2021-06-16T11:58:00Z">
              <w:r w:rsidRPr="008D214E">
                <w:rPr>
                  <w:rFonts w:ascii="Verdana" w:hAnsi="Verdana"/>
                  <w:b/>
                  <w:bCs/>
                  <w:sz w:val="16"/>
                  <w:szCs w:val="16"/>
                  <w:lang w:val="fr-FR"/>
                </w:rPr>
                <w:t xml:space="preserve">3 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= </w:t>
              </w:r>
              <w:r>
                <w:rPr>
                  <w:rFonts w:ascii="Verdana" w:hAnsi="Verdana"/>
                  <w:sz w:val="16"/>
                  <w:szCs w:val="16"/>
                  <w:lang w:val="fr-FR"/>
                </w:rPr>
                <w:t>NSP</w:t>
              </w:r>
            </w:ins>
          </w:p>
        </w:tc>
      </w:tr>
      <w:tr w:rsidR="00C66642" w:rsidRPr="007C7A1F" w14:paraId="73E6339D" w14:textId="77777777" w:rsidTr="00FF3CEE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273" w:author="William OLANDER" w:date="2021-06-16T11:56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ins w:id="274" w:author="William OLANDER" w:date="2021-06-16T11:54:00Z"/>
          <w:trPrChange w:id="275" w:author="William OLANDER" w:date="2021-06-16T11:56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276" w:author="William OLANDER" w:date="2021-06-16T11:56:00Z">
              <w:tcPr>
                <w:tcW w:w="1037" w:type="pct"/>
                <w:shd w:val="clear" w:color="auto" w:fill="BFBFBF"/>
                <w:vAlign w:val="center"/>
              </w:tcPr>
            </w:tcPrChange>
          </w:tcPr>
          <w:p w14:paraId="1E890B5E" w14:textId="09840C34" w:rsidR="00C66642" w:rsidRDefault="00C66642" w:rsidP="00C66642">
            <w:pPr>
              <w:rPr>
                <w:ins w:id="277" w:author="William OLANDER" w:date="2021-06-16T11:54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278" w:author="William OLANDER" w:date="2021-06-16T11:54:00Z">
              <w:r>
                <w:rPr>
                  <w:color w:val="000000"/>
                </w:rPr>
                <w:t>PCMADPrEgg</w:t>
              </w:r>
              <w:proofErr w:type="spellEnd"/>
            </w:ins>
          </w:p>
        </w:tc>
        <w:tc>
          <w:tcPr>
            <w:tcW w:w="3219" w:type="pct"/>
            <w:gridSpan w:val="4"/>
            <w:shd w:val="clear" w:color="auto" w:fill="auto"/>
            <w:vAlign w:val="bottom"/>
            <w:tcPrChange w:id="279" w:author="William OLANDER" w:date="2021-06-16T11:56:00Z">
              <w:tcPr>
                <w:tcW w:w="3219" w:type="pct"/>
                <w:gridSpan w:val="6"/>
                <w:shd w:val="clear" w:color="auto" w:fill="auto"/>
                <w:vAlign w:val="center"/>
              </w:tcPr>
            </w:tcPrChange>
          </w:tcPr>
          <w:p w14:paraId="0A85D6F0" w14:textId="41C727BE" w:rsidR="00C66642" w:rsidRPr="007B4BD5" w:rsidRDefault="00C66642" w:rsidP="00C66642">
            <w:pPr>
              <w:rPr>
                <w:ins w:id="280" w:author="William OLANDER" w:date="2021-06-16T11:54:00Z"/>
                <w:rFonts w:ascii="Verdana" w:hAnsi="Verdana" w:cs="Arial"/>
                <w:sz w:val="16"/>
                <w:szCs w:val="16"/>
                <w:lang w:val="fr-FR" w:eastAsia="en-GB"/>
              </w:rPr>
            </w:pPr>
            <w:ins w:id="281" w:author="William OLANDER" w:date="2021-06-16T11:57:00Z">
              <w:r>
                <w:rPr>
                  <w:rFonts w:ascii="Verdana" w:hAnsi="Verdana" w:cs="Calibri"/>
                  <w:color w:val="000000"/>
                  <w:sz w:val="16"/>
                  <w:szCs w:val="16"/>
                </w:rPr>
                <w:t>Œufs</w:t>
              </w:r>
            </w:ins>
            <w:ins w:id="282" w:author="William OLANDER" w:date="2021-06-16T12:01:00Z">
              <w:r w:rsidR="00EB53BA">
                <w:rPr>
                  <w:rFonts w:ascii="Verdana" w:hAnsi="Verdana" w:cs="Calibri"/>
                  <w:color w:val="000000"/>
                  <w:sz w:val="16"/>
                  <w:szCs w:val="16"/>
                </w:rPr>
                <w:t xml:space="preserve"> </w:t>
              </w:r>
              <w:r w:rsidR="00EB53BA" w:rsidRPr="008D214E">
                <w:rPr>
                  <w:i/>
                  <w:iCs/>
                </w:rPr>
                <w:t>ajouter / remplacer des exemples basés sur le pays/la région</w:t>
              </w:r>
            </w:ins>
          </w:p>
        </w:tc>
        <w:tc>
          <w:tcPr>
            <w:tcW w:w="744" w:type="pct"/>
            <w:gridSpan w:val="2"/>
            <w:shd w:val="clear" w:color="auto" w:fill="auto"/>
            <w:tcPrChange w:id="283" w:author="William OLANDER" w:date="2021-06-16T11:56:00Z">
              <w:tcPr>
                <w:tcW w:w="744" w:type="pct"/>
                <w:gridSpan w:val="2"/>
                <w:shd w:val="clear" w:color="auto" w:fill="auto"/>
              </w:tcPr>
            </w:tcPrChange>
          </w:tcPr>
          <w:p w14:paraId="0BC6A3C2" w14:textId="77777777" w:rsidR="00896140" w:rsidRDefault="00896140" w:rsidP="00896140">
            <w:pPr>
              <w:jc w:val="both"/>
              <w:rPr>
                <w:ins w:id="284" w:author="William OLANDER" w:date="2021-06-16T11:58:00Z"/>
                <w:rFonts w:ascii="Verdana" w:hAnsi="Verdana"/>
                <w:sz w:val="16"/>
                <w:szCs w:val="16"/>
                <w:lang w:val="fr-FR"/>
              </w:rPr>
            </w:pPr>
            <w:ins w:id="285" w:author="William OLANDER" w:date="2021-06-16T11:58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5E84F65B" w14:textId="77777777" w:rsidR="00896140" w:rsidRDefault="00896140" w:rsidP="00896140">
            <w:pPr>
              <w:jc w:val="both"/>
              <w:rPr>
                <w:ins w:id="286" w:author="William OLANDER" w:date="2021-06-16T11:58:00Z"/>
                <w:rFonts w:ascii="Verdana" w:hAnsi="Verdana"/>
                <w:sz w:val="16"/>
                <w:szCs w:val="16"/>
                <w:lang w:val="fr-FR"/>
              </w:rPr>
            </w:pPr>
            <w:ins w:id="287" w:author="William OLANDER" w:date="2021-06-16T11:58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2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4B937B18" w14:textId="2DEBF9B2" w:rsidR="00C66642" w:rsidRPr="007C7A1F" w:rsidRDefault="00896140" w:rsidP="00896140">
            <w:pPr>
              <w:rPr>
                <w:ins w:id="288" w:author="William OLANDER" w:date="2021-06-16T11:54:00Z"/>
                <w:rFonts w:ascii="Verdana" w:hAnsi="Verdana"/>
                <w:sz w:val="16"/>
                <w:szCs w:val="16"/>
                <w:lang w:val="fr-FR"/>
              </w:rPr>
              <w:pPrChange w:id="289" w:author="William OLANDER" w:date="2021-06-16T11:58:00Z">
                <w:pPr>
                  <w:jc w:val="center"/>
                </w:pPr>
              </w:pPrChange>
            </w:pPr>
            <w:ins w:id="290" w:author="William OLANDER" w:date="2021-06-16T11:58:00Z">
              <w:r w:rsidRPr="008D214E">
                <w:rPr>
                  <w:rFonts w:ascii="Verdana" w:hAnsi="Verdana"/>
                  <w:b/>
                  <w:bCs/>
                  <w:sz w:val="16"/>
                  <w:szCs w:val="16"/>
                  <w:lang w:val="fr-FR"/>
                </w:rPr>
                <w:t xml:space="preserve">3 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= </w:t>
              </w:r>
              <w:r>
                <w:rPr>
                  <w:rFonts w:ascii="Verdana" w:hAnsi="Verdana"/>
                  <w:sz w:val="16"/>
                  <w:szCs w:val="16"/>
                  <w:lang w:val="fr-FR"/>
                </w:rPr>
                <w:t>NSP</w:t>
              </w:r>
            </w:ins>
          </w:p>
        </w:tc>
      </w:tr>
      <w:tr w:rsidR="00C66642" w:rsidRPr="007C7A1F" w14:paraId="63C76743" w14:textId="77777777" w:rsidTr="00FF3CEE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291" w:author="William OLANDER" w:date="2021-06-16T11:56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ins w:id="292" w:author="William OLANDER" w:date="2021-06-16T11:54:00Z"/>
          <w:trPrChange w:id="293" w:author="William OLANDER" w:date="2021-06-16T11:56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294" w:author="William OLANDER" w:date="2021-06-16T11:56:00Z">
              <w:tcPr>
                <w:tcW w:w="1037" w:type="pct"/>
                <w:shd w:val="clear" w:color="auto" w:fill="BFBFBF"/>
                <w:vAlign w:val="center"/>
              </w:tcPr>
            </w:tcPrChange>
          </w:tcPr>
          <w:p w14:paraId="6156FD74" w14:textId="29D4D101" w:rsidR="00C66642" w:rsidRDefault="00C66642" w:rsidP="00C66642">
            <w:pPr>
              <w:rPr>
                <w:ins w:id="295" w:author="William OLANDER" w:date="2021-06-16T11:54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296" w:author="William OLANDER" w:date="2021-06-16T11:54:00Z">
              <w:r>
                <w:rPr>
                  <w:color w:val="000000"/>
                </w:rPr>
                <w:t>PCMADPrFish</w:t>
              </w:r>
              <w:proofErr w:type="spellEnd"/>
            </w:ins>
          </w:p>
        </w:tc>
        <w:tc>
          <w:tcPr>
            <w:tcW w:w="3219" w:type="pct"/>
            <w:gridSpan w:val="4"/>
            <w:shd w:val="clear" w:color="auto" w:fill="auto"/>
            <w:vAlign w:val="bottom"/>
            <w:tcPrChange w:id="297" w:author="William OLANDER" w:date="2021-06-16T11:56:00Z">
              <w:tcPr>
                <w:tcW w:w="3219" w:type="pct"/>
                <w:gridSpan w:val="6"/>
                <w:shd w:val="clear" w:color="auto" w:fill="auto"/>
                <w:vAlign w:val="center"/>
              </w:tcPr>
            </w:tcPrChange>
          </w:tcPr>
          <w:p w14:paraId="614628E0" w14:textId="61F853C8" w:rsidR="00C66642" w:rsidRPr="007B4BD5" w:rsidRDefault="00C66642" w:rsidP="00C66642">
            <w:pPr>
              <w:rPr>
                <w:ins w:id="298" w:author="William OLANDER" w:date="2021-06-16T11:54:00Z"/>
                <w:rFonts w:ascii="Verdana" w:hAnsi="Verdana" w:cs="Arial"/>
                <w:sz w:val="16"/>
                <w:szCs w:val="16"/>
                <w:lang w:val="fr-FR" w:eastAsia="en-GB"/>
              </w:rPr>
            </w:pPr>
            <w:ins w:id="299" w:author="William OLANDER" w:date="2021-06-16T11:57:00Z">
              <w:r>
                <w:rPr>
                  <w:rFonts w:ascii="Verdana" w:hAnsi="Verdana" w:cs="Calibri"/>
                  <w:color w:val="000000"/>
                  <w:sz w:val="16"/>
                  <w:szCs w:val="16"/>
                </w:rPr>
                <w:t>Poisson frais ou séché, fruits de mer, coquillages, crustacés</w:t>
              </w:r>
            </w:ins>
            <w:ins w:id="300" w:author="William OLANDER" w:date="2021-06-16T12:01:00Z">
              <w:r w:rsidR="00EB53BA">
                <w:rPr>
                  <w:rFonts w:ascii="Verdana" w:hAnsi="Verdana" w:cs="Calibri"/>
                  <w:color w:val="000000"/>
                  <w:sz w:val="16"/>
                  <w:szCs w:val="16"/>
                </w:rPr>
                <w:t xml:space="preserve"> </w:t>
              </w:r>
              <w:r w:rsidR="00EB53BA" w:rsidRPr="008D214E">
                <w:rPr>
                  <w:i/>
                  <w:iCs/>
                </w:rPr>
                <w:t>ajouter / remplacer des exemples basés sur le pays/la région</w:t>
              </w:r>
            </w:ins>
          </w:p>
        </w:tc>
        <w:tc>
          <w:tcPr>
            <w:tcW w:w="744" w:type="pct"/>
            <w:gridSpan w:val="2"/>
            <w:shd w:val="clear" w:color="auto" w:fill="auto"/>
            <w:tcPrChange w:id="301" w:author="William OLANDER" w:date="2021-06-16T11:56:00Z">
              <w:tcPr>
                <w:tcW w:w="744" w:type="pct"/>
                <w:gridSpan w:val="2"/>
                <w:shd w:val="clear" w:color="auto" w:fill="auto"/>
              </w:tcPr>
            </w:tcPrChange>
          </w:tcPr>
          <w:p w14:paraId="5931A509" w14:textId="77777777" w:rsidR="00896140" w:rsidRDefault="00896140" w:rsidP="00896140">
            <w:pPr>
              <w:jc w:val="both"/>
              <w:rPr>
                <w:ins w:id="302" w:author="William OLANDER" w:date="2021-06-16T11:58:00Z"/>
                <w:rFonts w:ascii="Verdana" w:hAnsi="Verdana"/>
                <w:sz w:val="16"/>
                <w:szCs w:val="16"/>
                <w:lang w:val="fr-FR"/>
              </w:rPr>
            </w:pPr>
            <w:ins w:id="303" w:author="William OLANDER" w:date="2021-06-16T11:58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609536FD" w14:textId="77777777" w:rsidR="00896140" w:rsidRDefault="00896140" w:rsidP="00896140">
            <w:pPr>
              <w:jc w:val="both"/>
              <w:rPr>
                <w:ins w:id="304" w:author="William OLANDER" w:date="2021-06-16T11:58:00Z"/>
                <w:rFonts w:ascii="Verdana" w:hAnsi="Verdana"/>
                <w:sz w:val="16"/>
                <w:szCs w:val="16"/>
                <w:lang w:val="fr-FR"/>
              </w:rPr>
            </w:pPr>
            <w:ins w:id="305" w:author="William OLANDER" w:date="2021-06-16T11:58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2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5B9AFC21" w14:textId="576B7741" w:rsidR="00C66642" w:rsidRPr="007C7A1F" w:rsidRDefault="00896140" w:rsidP="00896140">
            <w:pPr>
              <w:rPr>
                <w:ins w:id="306" w:author="William OLANDER" w:date="2021-06-16T11:54:00Z"/>
                <w:rFonts w:ascii="Verdana" w:hAnsi="Verdana"/>
                <w:sz w:val="16"/>
                <w:szCs w:val="16"/>
                <w:lang w:val="fr-FR"/>
              </w:rPr>
              <w:pPrChange w:id="307" w:author="William OLANDER" w:date="2021-06-16T11:58:00Z">
                <w:pPr>
                  <w:jc w:val="center"/>
                </w:pPr>
              </w:pPrChange>
            </w:pPr>
            <w:ins w:id="308" w:author="William OLANDER" w:date="2021-06-16T11:58:00Z">
              <w:r w:rsidRPr="008D214E">
                <w:rPr>
                  <w:rFonts w:ascii="Verdana" w:hAnsi="Verdana"/>
                  <w:b/>
                  <w:bCs/>
                  <w:sz w:val="16"/>
                  <w:szCs w:val="16"/>
                  <w:lang w:val="fr-FR"/>
                </w:rPr>
                <w:t xml:space="preserve">3 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= </w:t>
              </w:r>
              <w:r>
                <w:rPr>
                  <w:rFonts w:ascii="Verdana" w:hAnsi="Verdana"/>
                  <w:sz w:val="16"/>
                  <w:szCs w:val="16"/>
                  <w:lang w:val="fr-FR"/>
                </w:rPr>
                <w:t>NSP</w:t>
              </w:r>
            </w:ins>
          </w:p>
        </w:tc>
      </w:tr>
      <w:tr w:rsidR="00C66642" w:rsidRPr="007C7A1F" w14:paraId="64597CA8" w14:textId="77777777" w:rsidTr="00FF3CEE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309" w:author="William OLANDER" w:date="2021-06-16T11:56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ins w:id="310" w:author="William OLANDER" w:date="2021-06-16T11:54:00Z"/>
          <w:trPrChange w:id="311" w:author="William OLANDER" w:date="2021-06-16T11:56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312" w:author="William OLANDER" w:date="2021-06-16T11:56:00Z">
              <w:tcPr>
                <w:tcW w:w="1037" w:type="pct"/>
                <w:shd w:val="clear" w:color="auto" w:fill="BFBFBF"/>
                <w:vAlign w:val="center"/>
              </w:tcPr>
            </w:tcPrChange>
          </w:tcPr>
          <w:p w14:paraId="73D1570B" w14:textId="6462E0FA" w:rsidR="00C66642" w:rsidRDefault="00C66642" w:rsidP="00C66642">
            <w:pPr>
              <w:rPr>
                <w:ins w:id="313" w:author="William OLANDER" w:date="2021-06-16T11:54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314" w:author="William OLANDER" w:date="2021-06-16T11:54:00Z">
              <w:r>
                <w:rPr>
                  <w:color w:val="000000"/>
                </w:rPr>
                <w:t>PCMADPulse</w:t>
              </w:r>
              <w:proofErr w:type="spellEnd"/>
            </w:ins>
          </w:p>
        </w:tc>
        <w:tc>
          <w:tcPr>
            <w:tcW w:w="3219" w:type="pct"/>
            <w:gridSpan w:val="4"/>
            <w:shd w:val="clear" w:color="auto" w:fill="auto"/>
            <w:vAlign w:val="bottom"/>
            <w:tcPrChange w:id="315" w:author="William OLANDER" w:date="2021-06-16T11:56:00Z">
              <w:tcPr>
                <w:tcW w:w="3219" w:type="pct"/>
                <w:gridSpan w:val="6"/>
                <w:shd w:val="clear" w:color="auto" w:fill="auto"/>
                <w:vAlign w:val="center"/>
              </w:tcPr>
            </w:tcPrChange>
          </w:tcPr>
          <w:p w14:paraId="41053BCE" w14:textId="0713E108" w:rsidR="00C66642" w:rsidRPr="007B4BD5" w:rsidRDefault="00C66642" w:rsidP="00C66642">
            <w:pPr>
              <w:rPr>
                <w:ins w:id="316" w:author="William OLANDER" w:date="2021-06-16T11:54:00Z"/>
                <w:rFonts w:ascii="Verdana" w:hAnsi="Verdana" w:cs="Arial"/>
                <w:sz w:val="16"/>
                <w:szCs w:val="16"/>
                <w:lang w:val="fr-FR" w:eastAsia="en-GB"/>
              </w:rPr>
            </w:pPr>
            <w:ins w:id="317" w:author="William OLANDER" w:date="2021-06-16T11:57:00Z">
              <w:r>
                <w:rPr>
                  <w:rFonts w:ascii="Verdana" w:hAnsi="Verdana" w:cs="Calibri"/>
                  <w:color w:val="000000"/>
                  <w:sz w:val="16"/>
                  <w:szCs w:val="16"/>
                </w:rPr>
                <w:t>Plats ou aliments contenant des haricots, pois, lentilles, noix ou graines</w:t>
              </w:r>
            </w:ins>
            <w:ins w:id="318" w:author="William OLANDER" w:date="2021-06-16T12:01:00Z">
              <w:r w:rsidR="00EB53BA">
                <w:rPr>
                  <w:rFonts w:ascii="Verdana" w:hAnsi="Verdana" w:cs="Calibri"/>
                  <w:color w:val="000000"/>
                  <w:sz w:val="16"/>
                  <w:szCs w:val="16"/>
                </w:rPr>
                <w:t xml:space="preserve"> </w:t>
              </w:r>
              <w:r w:rsidR="00EB53BA" w:rsidRPr="008D214E">
                <w:rPr>
                  <w:i/>
                  <w:iCs/>
                </w:rPr>
                <w:t>ajouter / remplacer des exemples basés sur le pays/la région</w:t>
              </w:r>
            </w:ins>
          </w:p>
        </w:tc>
        <w:tc>
          <w:tcPr>
            <w:tcW w:w="744" w:type="pct"/>
            <w:gridSpan w:val="2"/>
            <w:shd w:val="clear" w:color="auto" w:fill="auto"/>
            <w:tcPrChange w:id="319" w:author="William OLANDER" w:date="2021-06-16T11:56:00Z">
              <w:tcPr>
                <w:tcW w:w="744" w:type="pct"/>
                <w:gridSpan w:val="2"/>
                <w:shd w:val="clear" w:color="auto" w:fill="auto"/>
              </w:tcPr>
            </w:tcPrChange>
          </w:tcPr>
          <w:p w14:paraId="5AD5B64C" w14:textId="77777777" w:rsidR="00896140" w:rsidRDefault="00896140" w:rsidP="00896140">
            <w:pPr>
              <w:jc w:val="both"/>
              <w:rPr>
                <w:ins w:id="320" w:author="William OLANDER" w:date="2021-06-16T11:58:00Z"/>
                <w:rFonts w:ascii="Verdana" w:hAnsi="Verdana"/>
                <w:sz w:val="16"/>
                <w:szCs w:val="16"/>
                <w:lang w:val="fr-FR"/>
              </w:rPr>
            </w:pPr>
            <w:ins w:id="321" w:author="William OLANDER" w:date="2021-06-16T11:58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53BF5946" w14:textId="77777777" w:rsidR="00896140" w:rsidRDefault="00896140" w:rsidP="00896140">
            <w:pPr>
              <w:jc w:val="both"/>
              <w:rPr>
                <w:ins w:id="322" w:author="William OLANDER" w:date="2021-06-16T11:58:00Z"/>
                <w:rFonts w:ascii="Verdana" w:hAnsi="Verdana"/>
                <w:sz w:val="16"/>
                <w:szCs w:val="16"/>
                <w:lang w:val="fr-FR"/>
              </w:rPr>
            </w:pPr>
            <w:ins w:id="323" w:author="William OLANDER" w:date="2021-06-16T11:58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2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00D41C97" w14:textId="6ED0C032" w:rsidR="00C66642" w:rsidRPr="007C7A1F" w:rsidRDefault="00896140" w:rsidP="00896140">
            <w:pPr>
              <w:rPr>
                <w:ins w:id="324" w:author="William OLANDER" w:date="2021-06-16T11:54:00Z"/>
                <w:rFonts w:ascii="Verdana" w:hAnsi="Verdana"/>
                <w:sz w:val="16"/>
                <w:szCs w:val="16"/>
                <w:lang w:val="fr-FR"/>
              </w:rPr>
              <w:pPrChange w:id="325" w:author="William OLANDER" w:date="2021-06-16T11:58:00Z">
                <w:pPr>
                  <w:jc w:val="center"/>
                </w:pPr>
              </w:pPrChange>
            </w:pPr>
            <w:ins w:id="326" w:author="William OLANDER" w:date="2021-06-16T11:58:00Z">
              <w:r w:rsidRPr="008D214E">
                <w:rPr>
                  <w:rFonts w:ascii="Verdana" w:hAnsi="Verdana"/>
                  <w:b/>
                  <w:bCs/>
                  <w:sz w:val="16"/>
                  <w:szCs w:val="16"/>
                  <w:lang w:val="fr-FR"/>
                </w:rPr>
                <w:t xml:space="preserve">3 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= </w:t>
              </w:r>
              <w:r>
                <w:rPr>
                  <w:rFonts w:ascii="Verdana" w:hAnsi="Verdana"/>
                  <w:sz w:val="16"/>
                  <w:szCs w:val="16"/>
                  <w:lang w:val="fr-FR"/>
                </w:rPr>
                <w:t>NSP</w:t>
              </w:r>
            </w:ins>
          </w:p>
        </w:tc>
      </w:tr>
      <w:tr w:rsidR="00C66642" w:rsidRPr="007C7A1F" w14:paraId="60745748" w14:textId="77777777" w:rsidTr="00957B69">
        <w:trPr>
          <w:trHeight w:val="292"/>
          <w:ins w:id="327" w:author="William OLANDER" w:date="2021-06-16T11:54:00Z"/>
        </w:trPr>
        <w:tc>
          <w:tcPr>
            <w:tcW w:w="1037" w:type="pct"/>
            <w:shd w:val="clear" w:color="auto" w:fill="BFBFBF"/>
            <w:vAlign w:val="center"/>
          </w:tcPr>
          <w:p w14:paraId="581034E3" w14:textId="405DCEAB" w:rsidR="00C66642" w:rsidRDefault="00C66642" w:rsidP="00C66642">
            <w:pPr>
              <w:rPr>
                <w:ins w:id="328" w:author="William OLANDER" w:date="2021-06-16T11:54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329" w:author="William OLANDER" w:date="2021-06-16T11:54:00Z">
              <w:r>
                <w:rPr>
                  <w:color w:val="000000"/>
                </w:rPr>
                <w:t>PCMADDairy</w:t>
              </w:r>
              <w:proofErr w:type="spellEnd"/>
            </w:ins>
          </w:p>
        </w:tc>
        <w:tc>
          <w:tcPr>
            <w:tcW w:w="3219" w:type="pct"/>
            <w:gridSpan w:val="4"/>
            <w:shd w:val="clear" w:color="auto" w:fill="auto"/>
            <w:vAlign w:val="center"/>
          </w:tcPr>
          <w:p w14:paraId="00C9D770" w14:textId="19CB3ADD" w:rsidR="00C66642" w:rsidRPr="007B4BD5" w:rsidRDefault="00C66642" w:rsidP="00C66642">
            <w:pPr>
              <w:rPr>
                <w:ins w:id="330" w:author="William OLANDER" w:date="2021-06-16T11:54:00Z"/>
                <w:rFonts w:ascii="Verdana" w:hAnsi="Verdana" w:cs="Arial"/>
                <w:sz w:val="16"/>
                <w:szCs w:val="16"/>
                <w:lang w:val="fr-FR" w:eastAsia="en-GB"/>
              </w:rPr>
            </w:pPr>
            <w:ins w:id="331" w:author="William OLANDER" w:date="2021-06-16T11:57:00Z">
              <w:r>
                <w:rPr>
                  <w:rFonts w:ascii="Verdana" w:hAnsi="Verdana" w:cs="Calibri"/>
                  <w:color w:val="000000"/>
                  <w:sz w:val="16"/>
                  <w:szCs w:val="16"/>
                </w:rPr>
                <w:t>Fromage, yahourt, lait ou autres produits laitiers</w:t>
              </w:r>
            </w:ins>
            <w:ins w:id="332" w:author="William OLANDER" w:date="2021-06-16T12:01:00Z">
              <w:r w:rsidR="00EB53BA">
                <w:rPr>
                  <w:rFonts w:ascii="Verdana" w:hAnsi="Verdana" w:cs="Calibri"/>
                  <w:color w:val="000000"/>
                  <w:sz w:val="16"/>
                  <w:szCs w:val="16"/>
                </w:rPr>
                <w:t xml:space="preserve"> </w:t>
              </w:r>
              <w:r w:rsidR="00EB53BA" w:rsidRPr="008D214E">
                <w:rPr>
                  <w:i/>
                  <w:iCs/>
                </w:rPr>
                <w:t>ajouter / remplacer des exemples basés sur le pays/la région</w:t>
              </w:r>
            </w:ins>
          </w:p>
        </w:tc>
        <w:tc>
          <w:tcPr>
            <w:tcW w:w="744" w:type="pct"/>
            <w:gridSpan w:val="2"/>
            <w:shd w:val="clear" w:color="auto" w:fill="auto"/>
          </w:tcPr>
          <w:p w14:paraId="39DB86B8" w14:textId="77777777" w:rsidR="00896140" w:rsidRDefault="00896140" w:rsidP="00896140">
            <w:pPr>
              <w:jc w:val="both"/>
              <w:rPr>
                <w:ins w:id="333" w:author="William OLANDER" w:date="2021-06-16T11:59:00Z"/>
                <w:rFonts w:ascii="Verdana" w:hAnsi="Verdana"/>
                <w:sz w:val="16"/>
                <w:szCs w:val="16"/>
                <w:lang w:val="fr-FR"/>
              </w:rPr>
            </w:pPr>
            <w:ins w:id="334" w:author="William OLANDER" w:date="2021-06-16T11:59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35CC06C1" w14:textId="77777777" w:rsidR="00896140" w:rsidRDefault="00896140" w:rsidP="00896140">
            <w:pPr>
              <w:jc w:val="both"/>
              <w:rPr>
                <w:ins w:id="335" w:author="William OLANDER" w:date="2021-06-16T11:59:00Z"/>
                <w:rFonts w:ascii="Verdana" w:hAnsi="Verdana"/>
                <w:sz w:val="16"/>
                <w:szCs w:val="16"/>
                <w:lang w:val="fr-FR"/>
              </w:rPr>
            </w:pPr>
            <w:ins w:id="336" w:author="William OLANDER" w:date="2021-06-16T11:59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2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5A5A9789" w14:textId="6F2BDFA5" w:rsidR="00C66642" w:rsidRPr="007C7A1F" w:rsidRDefault="00896140" w:rsidP="00896140">
            <w:pPr>
              <w:rPr>
                <w:ins w:id="337" w:author="William OLANDER" w:date="2021-06-16T11:54:00Z"/>
                <w:rFonts w:ascii="Verdana" w:hAnsi="Verdana"/>
                <w:sz w:val="16"/>
                <w:szCs w:val="16"/>
                <w:lang w:val="fr-FR"/>
              </w:rPr>
              <w:pPrChange w:id="338" w:author="William OLANDER" w:date="2021-06-16T11:59:00Z">
                <w:pPr>
                  <w:jc w:val="center"/>
                </w:pPr>
              </w:pPrChange>
            </w:pPr>
            <w:ins w:id="339" w:author="William OLANDER" w:date="2021-06-16T11:59:00Z">
              <w:r w:rsidRPr="008D214E">
                <w:rPr>
                  <w:rFonts w:ascii="Verdana" w:hAnsi="Verdana"/>
                  <w:b/>
                  <w:bCs/>
                  <w:sz w:val="16"/>
                  <w:szCs w:val="16"/>
                  <w:lang w:val="fr-FR"/>
                </w:rPr>
                <w:t xml:space="preserve">3 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= </w:t>
              </w:r>
              <w:r>
                <w:rPr>
                  <w:rFonts w:ascii="Verdana" w:hAnsi="Verdana"/>
                  <w:sz w:val="16"/>
                  <w:szCs w:val="16"/>
                  <w:lang w:val="fr-FR"/>
                </w:rPr>
                <w:t>NSP</w:t>
              </w:r>
            </w:ins>
          </w:p>
        </w:tc>
      </w:tr>
      <w:tr w:rsidR="00C66642" w:rsidRPr="007C7A1F" w14:paraId="5563FC72" w14:textId="77777777" w:rsidTr="00FF3CEE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340" w:author="William OLANDER" w:date="2021-06-16T11:56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ins w:id="341" w:author="William OLANDER" w:date="2021-06-16T11:54:00Z"/>
          <w:trPrChange w:id="342" w:author="William OLANDER" w:date="2021-06-16T11:56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343" w:author="William OLANDER" w:date="2021-06-16T11:56:00Z">
              <w:tcPr>
                <w:tcW w:w="1037" w:type="pct"/>
                <w:shd w:val="clear" w:color="auto" w:fill="BFBFBF"/>
                <w:vAlign w:val="center"/>
              </w:tcPr>
            </w:tcPrChange>
          </w:tcPr>
          <w:p w14:paraId="6A455BC4" w14:textId="69CE513B" w:rsidR="00C66642" w:rsidRDefault="00C66642" w:rsidP="00C66642">
            <w:pPr>
              <w:rPr>
                <w:ins w:id="344" w:author="William OLANDER" w:date="2021-06-16T11:54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345" w:author="William OLANDER" w:date="2021-06-16T11:54:00Z">
              <w:r>
                <w:rPr>
                  <w:color w:val="000000"/>
                </w:rPr>
                <w:t>PCMADFatRpalm</w:t>
              </w:r>
              <w:proofErr w:type="spellEnd"/>
            </w:ins>
          </w:p>
        </w:tc>
        <w:tc>
          <w:tcPr>
            <w:tcW w:w="3219" w:type="pct"/>
            <w:gridSpan w:val="4"/>
            <w:shd w:val="clear" w:color="auto" w:fill="auto"/>
            <w:vAlign w:val="bottom"/>
            <w:tcPrChange w:id="346" w:author="William OLANDER" w:date="2021-06-16T11:56:00Z">
              <w:tcPr>
                <w:tcW w:w="3219" w:type="pct"/>
                <w:gridSpan w:val="6"/>
                <w:shd w:val="clear" w:color="auto" w:fill="auto"/>
                <w:vAlign w:val="center"/>
              </w:tcPr>
            </w:tcPrChange>
          </w:tcPr>
          <w:p w14:paraId="01DE5CA7" w14:textId="5900B875" w:rsidR="00C66642" w:rsidRPr="007B4BD5" w:rsidRDefault="00C66642" w:rsidP="00C66642">
            <w:pPr>
              <w:rPr>
                <w:ins w:id="347" w:author="William OLANDER" w:date="2021-06-16T11:54:00Z"/>
                <w:rFonts w:ascii="Verdana" w:hAnsi="Verdana" w:cs="Arial"/>
                <w:sz w:val="16"/>
                <w:szCs w:val="16"/>
                <w:lang w:val="fr-FR" w:eastAsia="en-GB"/>
              </w:rPr>
            </w:pPr>
            <w:ins w:id="348" w:author="William OLANDER" w:date="2021-06-16T11:57:00Z">
              <w:r>
                <w:rPr>
                  <w:rFonts w:ascii="Verdana" w:hAnsi="Verdana" w:cs="Calibri"/>
                  <w:color w:val="000000"/>
                  <w:sz w:val="16"/>
                  <w:szCs w:val="16"/>
                </w:rPr>
                <w:t xml:space="preserve">Aliments à base d’huile de palme rouge, noix de palme rouge ou pulpe de noix de palme </w:t>
              </w:r>
              <w:proofErr w:type="gramStart"/>
              <w:r>
                <w:rPr>
                  <w:rFonts w:ascii="Verdana" w:hAnsi="Verdana" w:cs="Calibri"/>
                  <w:color w:val="000000"/>
                  <w:sz w:val="16"/>
                  <w:szCs w:val="16"/>
                </w:rPr>
                <w:t>rouge</w:t>
              </w:r>
            </w:ins>
            <w:ins w:id="349" w:author="William OLANDER" w:date="2021-06-16T12:01:00Z">
              <w:r w:rsidR="00EB53BA">
                <w:rPr>
                  <w:rFonts w:ascii="Verdana" w:hAnsi="Verdana" w:cs="Calibri"/>
                  <w:color w:val="000000"/>
                  <w:sz w:val="16"/>
                  <w:szCs w:val="16"/>
                </w:rPr>
                <w:t xml:space="preserve">  </w:t>
              </w:r>
              <w:r w:rsidR="00EB53BA" w:rsidRPr="008D214E">
                <w:rPr>
                  <w:i/>
                  <w:iCs/>
                </w:rPr>
                <w:t>ajouter</w:t>
              </w:r>
              <w:proofErr w:type="gramEnd"/>
              <w:r w:rsidR="00EB53BA" w:rsidRPr="008D214E">
                <w:rPr>
                  <w:i/>
                  <w:iCs/>
                </w:rPr>
                <w:t xml:space="preserve"> / remplacer des exemples basés sur le pays/la région</w:t>
              </w:r>
            </w:ins>
          </w:p>
        </w:tc>
        <w:tc>
          <w:tcPr>
            <w:tcW w:w="744" w:type="pct"/>
            <w:gridSpan w:val="2"/>
            <w:shd w:val="clear" w:color="auto" w:fill="auto"/>
            <w:tcPrChange w:id="350" w:author="William OLANDER" w:date="2021-06-16T11:56:00Z">
              <w:tcPr>
                <w:tcW w:w="744" w:type="pct"/>
                <w:gridSpan w:val="2"/>
                <w:shd w:val="clear" w:color="auto" w:fill="auto"/>
              </w:tcPr>
            </w:tcPrChange>
          </w:tcPr>
          <w:p w14:paraId="411878E3" w14:textId="77777777" w:rsidR="00896140" w:rsidRDefault="00896140" w:rsidP="00896140">
            <w:pPr>
              <w:jc w:val="both"/>
              <w:rPr>
                <w:ins w:id="351" w:author="William OLANDER" w:date="2021-06-16T11:59:00Z"/>
                <w:rFonts w:ascii="Verdana" w:hAnsi="Verdana"/>
                <w:sz w:val="16"/>
                <w:szCs w:val="16"/>
                <w:lang w:val="fr-FR"/>
              </w:rPr>
            </w:pPr>
            <w:ins w:id="352" w:author="William OLANDER" w:date="2021-06-16T11:59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62E26B36" w14:textId="77777777" w:rsidR="00896140" w:rsidRDefault="00896140" w:rsidP="00896140">
            <w:pPr>
              <w:jc w:val="both"/>
              <w:rPr>
                <w:ins w:id="353" w:author="William OLANDER" w:date="2021-06-16T11:59:00Z"/>
                <w:rFonts w:ascii="Verdana" w:hAnsi="Verdana"/>
                <w:sz w:val="16"/>
                <w:szCs w:val="16"/>
                <w:lang w:val="fr-FR"/>
              </w:rPr>
            </w:pPr>
            <w:ins w:id="354" w:author="William OLANDER" w:date="2021-06-16T11:59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2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4A951C1A" w14:textId="2337F326" w:rsidR="00C66642" w:rsidRPr="007C7A1F" w:rsidRDefault="00896140" w:rsidP="00896140">
            <w:pPr>
              <w:rPr>
                <w:ins w:id="355" w:author="William OLANDER" w:date="2021-06-16T11:54:00Z"/>
                <w:rFonts w:ascii="Verdana" w:hAnsi="Verdana"/>
                <w:sz w:val="16"/>
                <w:szCs w:val="16"/>
                <w:lang w:val="fr-FR"/>
              </w:rPr>
              <w:pPrChange w:id="356" w:author="William OLANDER" w:date="2021-06-16T11:59:00Z">
                <w:pPr>
                  <w:jc w:val="center"/>
                </w:pPr>
              </w:pPrChange>
            </w:pPr>
            <w:ins w:id="357" w:author="William OLANDER" w:date="2021-06-16T11:59:00Z">
              <w:r w:rsidRPr="008D214E">
                <w:rPr>
                  <w:rFonts w:ascii="Verdana" w:hAnsi="Verdana"/>
                  <w:b/>
                  <w:bCs/>
                  <w:sz w:val="16"/>
                  <w:szCs w:val="16"/>
                  <w:lang w:val="fr-FR"/>
                </w:rPr>
                <w:t xml:space="preserve">3 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= </w:t>
              </w:r>
              <w:r>
                <w:rPr>
                  <w:rFonts w:ascii="Verdana" w:hAnsi="Verdana"/>
                  <w:sz w:val="16"/>
                  <w:szCs w:val="16"/>
                  <w:lang w:val="fr-FR"/>
                </w:rPr>
                <w:t>NSP</w:t>
              </w:r>
            </w:ins>
          </w:p>
        </w:tc>
      </w:tr>
      <w:tr w:rsidR="00C66642" w:rsidRPr="007C7A1F" w14:paraId="529979EA" w14:textId="77777777" w:rsidTr="00FF3CEE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358" w:author="William OLANDER" w:date="2021-06-16T11:56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ins w:id="359" w:author="William OLANDER" w:date="2021-06-16T11:54:00Z"/>
          <w:trPrChange w:id="360" w:author="William OLANDER" w:date="2021-06-16T11:56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361" w:author="William OLANDER" w:date="2021-06-16T11:56:00Z">
              <w:tcPr>
                <w:tcW w:w="1037" w:type="pct"/>
                <w:shd w:val="clear" w:color="auto" w:fill="BFBFBF"/>
                <w:vAlign w:val="center"/>
              </w:tcPr>
            </w:tcPrChange>
          </w:tcPr>
          <w:p w14:paraId="77D87A93" w14:textId="2B0F3FD8" w:rsidR="00C66642" w:rsidRDefault="00C66642" w:rsidP="00C66642">
            <w:pPr>
              <w:rPr>
                <w:ins w:id="362" w:author="William OLANDER" w:date="2021-06-16T11:54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363" w:author="William OLANDER" w:date="2021-06-16T11:54:00Z">
              <w:r>
                <w:rPr>
                  <w:color w:val="000000"/>
                </w:rPr>
                <w:t>PCMADSnfChild</w:t>
              </w:r>
              <w:proofErr w:type="spellEnd"/>
            </w:ins>
          </w:p>
        </w:tc>
        <w:tc>
          <w:tcPr>
            <w:tcW w:w="3219" w:type="pct"/>
            <w:gridSpan w:val="4"/>
            <w:shd w:val="clear" w:color="auto" w:fill="auto"/>
            <w:vAlign w:val="bottom"/>
            <w:tcPrChange w:id="364" w:author="William OLANDER" w:date="2021-06-16T11:56:00Z">
              <w:tcPr>
                <w:tcW w:w="3219" w:type="pct"/>
                <w:gridSpan w:val="6"/>
                <w:shd w:val="clear" w:color="auto" w:fill="auto"/>
                <w:vAlign w:val="center"/>
              </w:tcPr>
            </w:tcPrChange>
          </w:tcPr>
          <w:p w14:paraId="46E35F73" w14:textId="74AF8636" w:rsidR="00C66642" w:rsidRPr="007B4BD5" w:rsidRDefault="00B8544A" w:rsidP="00C66642">
            <w:pPr>
              <w:rPr>
                <w:ins w:id="365" w:author="William OLANDER" w:date="2021-06-16T11:54:00Z"/>
                <w:rFonts w:ascii="Verdana" w:hAnsi="Verdana" w:cs="Arial"/>
                <w:sz w:val="16"/>
                <w:szCs w:val="16"/>
                <w:lang w:val="fr-FR" w:eastAsia="en-GB"/>
              </w:rPr>
            </w:pPr>
            <w:ins w:id="366" w:author="William OLANDER" w:date="2021-06-16T12:02:00Z">
              <w:r w:rsidRPr="00242BE5">
                <w:rPr>
                  <w:rFonts w:ascii="Verdana" w:hAnsi="Verdana"/>
                  <w:sz w:val="16"/>
                  <w:szCs w:val="16"/>
                  <w:lang w:val="fr-FR"/>
                </w:rPr>
                <w:t>: aliments fortifiés</w:t>
              </w:r>
            </w:ins>
          </w:p>
        </w:tc>
        <w:tc>
          <w:tcPr>
            <w:tcW w:w="744" w:type="pct"/>
            <w:gridSpan w:val="2"/>
            <w:shd w:val="clear" w:color="auto" w:fill="auto"/>
            <w:tcPrChange w:id="367" w:author="William OLANDER" w:date="2021-06-16T11:56:00Z">
              <w:tcPr>
                <w:tcW w:w="744" w:type="pct"/>
                <w:gridSpan w:val="2"/>
                <w:shd w:val="clear" w:color="auto" w:fill="auto"/>
              </w:tcPr>
            </w:tcPrChange>
          </w:tcPr>
          <w:p w14:paraId="0D20D215" w14:textId="77777777" w:rsidR="00896140" w:rsidRDefault="00896140" w:rsidP="00896140">
            <w:pPr>
              <w:jc w:val="both"/>
              <w:rPr>
                <w:ins w:id="368" w:author="William OLANDER" w:date="2021-06-16T11:59:00Z"/>
                <w:rFonts w:ascii="Verdana" w:hAnsi="Verdana"/>
                <w:sz w:val="16"/>
                <w:szCs w:val="16"/>
                <w:lang w:val="fr-FR"/>
              </w:rPr>
            </w:pPr>
            <w:ins w:id="369" w:author="William OLANDER" w:date="2021-06-16T11:59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3F283919" w14:textId="77777777" w:rsidR="00896140" w:rsidRDefault="00896140" w:rsidP="00896140">
            <w:pPr>
              <w:jc w:val="both"/>
              <w:rPr>
                <w:ins w:id="370" w:author="William OLANDER" w:date="2021-06-16T11:59:00Z"/>
                <w:rFonts w:ascii="Verdana" w:hAnsi="Verdana"/>
                <w:sz w:val="16"/>
                <w:szCs w:val="16"/>
                <w:lang w:val="fr-FR"/>
              </w:rPr>
            </w:pPr>
            <w:ins w:id="371" w:author="William OLANDER" w:date="2021-06-16T11:59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2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1BD196F8" w14:textId="05233E87" w:rsidR="00C66642" w:rsidRPr="007C7A1F" w:rsidRDefault="00896140" w:rsidP="00896140">
            <w:pPr>
              <w:rPr>
                <w:ins w:id="372" w:author="William OLANDER" w:date="2021-06-16T11:54:00Z"/>
                <w:rFonts w:ascii="Verdana" w:hAnsi="Verdana"/>
                <w:sz w:val="16"/>
                <w:szCs w:val="16"/>
                <w:lang w:val="fr-FR"/>
              </w:rPr>
              <w:pPrChange w:id="373" w:author="William OLANDER" w:date="2021-06-16T11:59:00Z">
                <w:pPr>
                  <w:jc w:val="center"/>
                </w:pPr>
              </w:pPrChange>
            </w:pPr>
            <w:ins w:id="374" w:author="William OLANDER" w:date="2021-06-16T11:59:00Z">
              <w:r w:rsidRPr="008D214E">
                <w:rPr>
                  <w:rFonts w:ascii="Verdana" w:hAnsi="Verdana"/>
                  <w:b/>
                  <w:bCs/>
                  <w:sz w:val="16"/>
                  <w:szCs w:val="16"/>
                  <w:lang w:val="fr-FR"/>
                </w:rPr>
                <w:t xml:space="preserve">3 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= </w:t>
              </w:r>
              <w:r>
                <w:rPr>
                  <w:rFonts w:ascii="Verdana" w:hAnsi="Verdana"/>
                  <w:sz w:val="16"/>
                  <w:szCs w:val="16"/>
                  <w:lang w:val="fr-FR"/>
                </w:rPr>
                <w:t>NSP</w:t>
              </w:r>
            </w:ins>
          </w:p>
        </w:tc>
      </w:tr>
      <w:tr w:rsidR="00C66642" w:rsidRPr="007C7A1F" w14:paraId="2B148757" w14:textId="77777777" w:rsidTr="00FF3CEE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375" w:author="William OLANDER" w:date="2021-06-16T11:56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ins w:id="376" w:author="William OLANDER" w:date="2021-06-16T11:54:00Z"/>
          <w:trPrChange w:id="377" w:author="William OLANDER" w:date="2021-06-16T11:56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378" w:author="William OLANDER" w:date="2021-06-16T11:56:00Z">
              <w:tcPr>
                <w:tcW w:w="1037" w:type="pct"/>
                <w:shd w:val="clear" w:color="auto" w:fill="BFBFBF"/>
                <w:vAlign w:val="center"/>
              </w:tcPr>
            </w:tcPrChange>
          </w:tcPr>
          <w:p w14:paraId="64E6ED55" w14:textId="0310FB2B" w:rsidR="00C66642" w:rsidRDefault="00C66642" w:rsidP="00C66642">
            <w:pPr>
              <w:rPr>
                <w:ins w:id="379" w:author="William OLANDER" w:date="2021-06-16T11:54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380" w:author="William OLANDER" w:date="2021-06-16T11:54:00Z">
              <w:r>
                <w:rPr>
                  <w:color w:val="000000"/>
                </w:rPr>
                <w:t>PCMADSnfPowd</w:t>
              </w:r>
              <w:proofErr w:type="spellEnd"/>
            </w:ins>
          </w:p>
        </w:tc>
        <w:tc>
          <w:tcPr>
            <w:tcW w:w="3219" w:type="pct"/>
            <w:gridSpan w:val="4"/>
            <w:shd w:val="clear" w:color="auto" w:fill="auto"/>
            <w:vAlign w:val="bottom"/>
            <w:tcPrChange w:id="381" w:author="William OLANDER" w:date="2021-06-16T11:56:00Z">
              <w:tcPr>
                <w:tcW w:w="3219" w:type="pct"/>
                <w:gridSpan w:val="6"/>
                <w:shd w:val="clear" w:color="auto" w:fill="auto"/>
                <w:vAlign w:val="center"/>
              </w:tcPr>
            </w:tcPrChange>
          </w:tcPr>
          <w:p w14:paraId="0A2BC23B" w14:textId="097A2F10" w:rsidR="00C66642" w:rsidRPr="007B4BD5" w:rsidRDefault="00B8544A" w:rsidP="00C66642">
            <w:pPr>
              <w:rPr>
                <w:ins w:id="382" w:author="William OLANDER" w:date="2021-06-16T11:54:00Z"/>
                <w:rFonts w:ascii="Verdana" w:hAnsi="Verdana" w:cs="Arial"/>
                <w:sz w:val="16"/>
                <w:szCs w:val="16"/>
                <w:lang w:val="fr-FR" w:eastAsia="en-GB"/>
              </w:rPr>
            </w:pPr>
            <w:proofErr w:type="gramStart"/>
            <w:ins w:id="383" w:author="William OLANDER" w:date="2021-06-16T12:02:00Z">
              <w:r w:rsidRPr="00242BE5">
                <w:rPr>
                  <w:rFonts w:ascii="Verdana" w:hAnsi="Verdana"/>
                  <w:sz w:val="16"/>
                  <w:szCs w:val="16"/>
                  <w:lang w:val="fr-FR"/>
                </w:rPr>
                <w:t>poudre</w:t>
              </w:r>
              <w:proofErr w:type="gramEnd"/>
              <w:r w:rsidRPr="00242BE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de micronutriments</w:t>
              </w:r>
            </w:ins>
          </w:p>
        </w:tc>
        <w:tc>
          <w:tcPr>
            <w:tcW w:w="744" w:type="pct"/>
            <w:gridSpan w:val="2"/>
            <w:shd w:val="clear" w:color="auto" w:fill="auto"/>
            <w:tcPrChange w:id="384" w:author="William OLANDER" w:date="2021-06-16T11:56:00Z">
              <w:tcPr>
                <w:tcW w:w="744" w:type="pct"/>
                <w:gridSpan w:val="2"/>
                <w:shd w:val="clear" w:color="auto" w:fill="auto"/>
              </w:tcPr>
            </w:tcPrChange>
          </w:tcPr>
          <w:p w14:paraId="7E210741" w14:textId="77777777" w:rsidR="00896140" w:rsidRDefault="00896140" w:rsidP="00896140">
            <w:pPr>
              <w:jc w:val="both"/>
              <w:rPr>
                <w:ins w:id="385" w:author="William OLANDER" w:date="2021-06-16T11:59:00Z"/>
                <w:rFonts w:ascii="Verdana" w:hAnsi="Verdana"/>
                <w:sz w:val="16"/>
                <w:szCs w:val="16"/>
                <w:lang w:val="fr-FR"/>
              </w:rPr>
            </w:pPr>
            <w:ins w:id="386" w:author="William OLANDER" w:date="2021-06-16T11:59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54204DE9" w14:textId="77777777" w:rsidR="00896140" w:rsidRDefault="00896140" w:rsidP="00896140">
            <w:pPr>
              <w:jc w:val="both"/>
              <w:rPr>
                <w:ins w:id="387" w:author="William OLANDER" w:date="2021-06-16T11:59:00Z"/>
                <w:rFonts w:ascii="Verdana" w:hAnsi="Verdana"/>
                <w:sz w:val="16"/>
                <w:szCs w:val="16"/>
                <w:lang w:val="fr-FR"/>
              </w:rPr>
            </w:pPr>
            <w:ins w:id="388" w:author="William OLANDER" w:date="2021-06-16T11:59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2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4BC6F792" w14:textId="7659C2E0" w:rsidR="00C66642" w:rsidRPr="007C7A1F" w:rsidRDefault="00896140" w:rsidP="00896140">
            <w:pPr>
              <w:rPr>
                <w:ins w:id="389" w:author="William OLANDER" w:date="2021-06-16T11:54:00Z"/>
                <w:rFonts w:ascii="Verdana" w:hAnsi="Verdana"/>
                <w:sz w:val="16"/>
                <w:szCs w:val="16"/>
                <w:lang w:val="fr-FR"/>
              </w:rPr>
              <w:pPrChange w:id="390" w:author="William OLANDER" w:date="2021-06-16T11:59:00Z">
                <w:pPr>
                  <w:jc w:val="center"/>
                </w:pPr>
              </w:pPrChange>
            </w:pPr>
            <w:ins w:id="391" w:author="William OLANDER" w:date="2021-06-16T11:59:00Z">
              <w:r w:rsidRPr="008D214E">
                <w:rPr>
                  <w:rFonts w:ascii="Verdana" w:hAnsi="Verdana"/>
                  <w:b/>
                  <w:bCs/>
                  <w:sz w:val="16"/>
                  <w:szCs w:val="16"/>
                  <w:lang w:val="fr-FR"/>
                </w:rPr>
                <w:t xml:space="preserve">3 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= </w:t>
              </w:r>
              <w:r>
                <w:rPr>
                  <w:rFonts w:ascii="Verdana" w:hAnsi="Verdana"/>
                  <w:sz w:val="16"/>
                  <w:szCs w:val="16"/>
                  <w:lang w:val="fr-FR"/>
                </w:rPr>
                <w:t>NSP</w:t>
              </w:r>
            </w:ins>
          </w:p>
        </w:tc>
      </w:tr>
      <w:tr w:rsidR="00C66642" w:rsidRPr="007C7A1F" w14:paraId="547A1770" w14:textId="77777777" w:rsidTr="00FF3CEE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392" w:author="William OLANDER" w:date="2021-06-16T11:56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ins w:id="393" w:author="William OLANDER" w:date="2021-06-16T11:54:00Z"/>
          <w:trPrChange w:id="394" w:author="William OLANDER" w:date="2021-06-16T11:56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395" w:author="William OLANDER" w:date="2021-06-16T11:56:00Z">
              <w:tcPr>
                <w:tcW w:w="1037" w:type="pct"/>
                <w:shd w:val="clear" w:color="auto" w:fill="BFBFBF"/>
                <w:vAlign w:val="center"/>
              </w:tcPr>
            </w:tcPrChange>
          </w:tcPr>
          <w:p w14:paraId="4D98CC47" w14:textId="3D804EDA" w:rsidR="00C66642" w:rsidRDefault="00C66642" w:rsidP="00C66642">
            <w:pPr>
              <w:rPr>
                <w:ins w:id="396" w:author="William OLANDER" w:date="2021-06-16T11:54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397" w:author="William OLANDER" w:date="2021-06-16T11:54:00Z">
              <w:r>
                <w:rPr>
                  <w:color w:val="000000"/>
                </w:rPr>
                <w:lastRenderedPageBreak/>
                <w:t>PCMADSnfLns</w:t>
              </w:r>
              <w:proofErr w:type="spellEnd"/>
            </w:ins>
          </w:p>
        </w:tc>
        <w:tc>
          <w:tcPr>
            <w:tcW w:w="3219" w:type="pct"/>
            <w:gridSpan w:val="4"/>
            <w:shd w:val="clear" w:color="auto" w:fill="auto"/>
            <w:vAlign w:val="bottom"/>
            <w:tcPrChange w:id="398" w:author="William OLANDER" w:date="2021-06-16T11:56:00Z">
              <w:tcPr>
                <w:tcW w:w="3219" w:type="pct"/>
                <w:gridSpan w:val="6"/>
                <w:shd w:val="clear" w:color="auto" w:fill="auto"/>
                <w:vAlign w:val="center"/>
              </w:tcPr>
            </w:tcPrChange>
          </w:tcPr>
          <w:p w14:paraId="79E1980E" w14:textId="4207A823" w:rsidR="00C66642" w:rsidRPr="007B4BD5" w:rsidRDefault="00B8544A" w:rsidP="00C66642">
            <w:pPr>
              <w:rPr>
                <w:ins w:id="399" w:author="William OLANDER" w:date="2021-06-16T11:54:00Z"/>
                <w:rFonts w:ascii="Verdana" w:hAnsi="Verdana" w:cs="Arial"/>
                <w:sz w:val="16"/>
                <w:szCs w:val="16"/>
                <w:lang w:val="fr-FR" w:eastAsia="en-GB"/>
              </w:rPr>
            </w:pPr>
            <w:proofErr w:type="gramStart"/>
            <w:ins w:id="400" w:author="William OLANDER" w:date="2021-06-16T12:03:00Z">
              <w:r w:rsidRPr="00242BE5">
                <w:rPr>
                  <w:rFonts w:ascii="Verdana" w:hAnsi="Verdana"/>
                  <w:sz w:val="16"/>
                  <w:szCs w:val="16"/>
                  <w:lang w:val="fr-FR"/>
                </w:rPr>
                <w:t>formule</w:t>
              </w:r>
              <w:proofErr w:type="gramEnd"/>
              <w:r w:rsidRPr="00242BE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enrichie</w:t>
              </w:r>
            </w:ins>
          </w:p>
        </w:tc>
        <w:tc>
          <w:tcPr>
            <w:tcW w:w="744" w:type="pct"/>
            <w:gridSpan w:val="2"/>
            <w:shd w:val="clear" w:color="auto" w:fill="auto"/>
            <w:tcPrChange w:id="401" w:author="William OLANDER" w:date="2021-06-16T11:56:00Z">
              <w:tcPr>
                <w:tcW w:w="744" w:type="pct"/>
                <w:gridSpan w:val="2"/>
                <w:shd w:val="clear" w:color="auto" w:fill="auto"/>
              </w:tcPr>
            </w:tcPrChange>
          </w:tcPr>
          <w:p w14:paraId="4E4907DD" w14:textId="77777777" w:rsidR="00896140" w:rsidRDefault="00896140" w:rsidP="00896140">
            <w:pPr>
              <w:jc w:val="both"/>
              <w:rPr>
                <w:ins w:id="402" w:author="William OLANDER" w:date="2021-06-16T11:59:00Z"/>
                <w:rFonts w:ascii="Verdana" w:hAnsi="Verdana"/>
                <w:sz w:val="16"/>
                <w:szCs w:val="16"/>
                <w:lang w:val="fr-FR"/>
              </w:rPr>
            </w:pPr>
            <w:ins w:id="403" w:author="William OLANDER" w:date="2021-06-16T11:59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62BF8F56" w14:textId="77777777" w:rsidR="00896140" w:rsidRDefault="00896140" w:rsidP="00896140">
            <w:pPr>
              <w:jc w:val="both"/>
              <w:rPr>
                <w:ins w:id="404" w:author="William OLANDER" w:date="2021-06-16T11:59:00Z"/>
                <w:rFonts w:ascii="Verdana" w:hAnsi="Verdana"/>
                <w:sz w:val="16"/>
                <w:szCs w:val="16"/>
                <w:lang w:val="fr-FR"/>
              </w:rPr>
            </w:pPr>
            <w:ins w:id="405" w:author="William OLANDER" w:date="2021-06-16T11:59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2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5E93503D" w14:textId="69EABF37" w:rsidR="00C66642" w:rsidRPr="007C7A1F" w:rsidRDefault="00896140" w:rsidP="00896140">
            <w:pPr>
              <w:rPr>
                <w:ins w:id="406" w:author="William OLANDER" w:date="2021-06-16T11:54:00Z"/>
                <w:rFonts w:ascii="Verdana" w:hAnsi="Verdana"/>
                <w:sz w:val="16"/>
                <w:szCs w:val="16"/>
                <w:lang w:val="fr-FR"/>
              </w:rPr>
              <w:pPrChange w:id="407" w:author="William OLANDER" w:date="2021-06-16T11:59:00Z">
                <w:pPr>
                  <w:jc w:val="center"/>
                </w:pPr>
              </w:pPrChange>
            </w:pPr>
            <w:ins w:id="408" w:author="William OLANDER" w:date="2021-06-16T11:59:00Z">
              <w:r w:rsidRPr="008D214E">
                <w:rPr>
                  <w:rFonts w:ascii="Verdana" w:hAnsi="Verdana"/>
                  <w:b/>
                  <w:bCs/>
                  <w:sz w:val="16"/>
                  <w:szCs w:val="16"/>
                  <w:lang w:val="fr-FR"/>
                </w:rPr>
                <w:t xml:space="preserve">3 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= </w:t>
              </w:r>
              <w:r>
                <w:rPr>
                  <w:rFonts w:ascii="Verdana" w:hAnsi="Verdana"/>
                  <w:sz w:val="16"/>
                  <w:szCs w:val="16"/>
                  <w:lang w:val="fr-FR"/>
                </w:rPr>
                <w:t>NSP</w:t>
              </w:r>
            </w:ins>
          </w:p>
        </w:tc>
      </w:tr>
      <w:tr w:rsidR="00C66642" w:rsidRPr="007C7A1F" w14:paraId="0BBCE9E5" w14:textId="77777777" w:rsidTr="00FF3CEE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409" w:author="William OLANDER" w:date="2021-06-16T11:56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ins w:id="410" w:author="William OLANDER" w:date="2021-06-16T11:52:00Z"/>
          <w:trPrChange w:id="411" w:author="William OLANDER" w:date="2021-06-16T11:56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412" w:author="William OLANDER" w:date="2021-06-16T11:56:00Z">
              <w:tcPr>
                <w:tcW w:w="1037" w:type="pct"/>
                <w:shd w:val="clear" w:color="auto" w:fill="BFBFBF"/>
                <w:vAlign w:val="center"/>
              </w:tcPr>
            </w:tcPrChange>
          </w:tcPr>
          <w:p w14:paraId="47C55816" w14:textId="7E5DDDCE" w:rsidR="00C66642" w:rsidRDefault="00C66642" w:rsidP="00C66642">
            <w:pPr>
              <w:rPr>
                <w:ins w:id="413" w:author="William OLANDER" w:date="2021-06-16T11:52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414" w:author="William OLANDER" w:date="2021-06-16T11:54:00Z">
              <w:r>
                <w:rPr>
                  <w:color w:val="000000"/>
                </w:rPr>
                <w:t>PCIYCMeals</w:t>
              </w:r>
            </w:ins>
            <w:proofErr w:type="spellEnd"/>
          </w:p>
        </w:tc>
        <w:tc>
          <w:tcPr>
            <w:tcW w:w="3219" w:type="pct"/>
            <w:gridSpan w:val="4"/>
            <w:shd w:val="clear" w:color="auto" w:fill="auto"/>
            <w:vAlign w:val="bottom"/>
            <w:tcPrChange w:id="415" w:author="William OLANDER" w:date="2021-06-16T11:56:00Z">
              <w:tcPr>
                <w:tcW w:w="3219" w:type="pct"/>
                <w:gridSpan w:val="6"/>
                <w:shd w:val="clear" w:color="auto" w:fill="auto"/>
                <w:vAlign w:val="center"/>
              </w:tcPr>
            </w:tcPrChange>
          </w:tcPr>
          <w:p w14:paraId="78D11F67" w14:textId="6E760CF3" w:rsidR="00C66642" w:rsidRPr="007B4BD5" w:rsidRDefault="00896140" w:rsidP="00C66642">
            <w:pPr>
              <w:rPr>
                <w:ins w:id="416" w:author="William OLANDER" w:date="2021-06-16T11:52:00Z"/>
                <w:rFonts w:ascii="Verdana" w:hAnsi="Verdana" w:cs="Arial"/>
                <w:sz w:val="16"/>
                <w:szCs w:val="16"/>
                <w:lang w:val="fr-FR" w:eastAsia="en-GB"/>
              </w:rPr>
            </w:pPr>
            <w:ins w:id="417" w:author="William OLANDER" w:date="2021-06-16T11:57:00Z">
              <w:r w:rsidRPr="00896140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t>Combien de fois l’enfant a consommé des aliments solides, semi-solides ou mous hier, pendant la journée ou la nuit ?</w:t>
              </w:r>
            </w:ins>
          </w:p>
        </w:tc>
        <w:tc>
          <w:tcPr>
            <w:tcW w:w="744" w:type="pct"/>
            <w:gridSpan w:val="2"/>
            <w:shd w:val="clear" w:color="auto" w:fill="auto"/>
            <w:tcPrChange w:id="418" w:author="William OLANDER" w:date="2021-06-16T11:56:00Z">
              <w:tcPr>
                <w:tcW w:w="744" w:type="pct"/>
                <w:gridSpan w:val="2"/>
                <w:shd w:val="clear" w:color="auto" w:fill="auto"/>
              </w:tcPr>
            </w:tcPrChange>
          </w:tcPr>
          <w:p w14:paraId="09AEA357" w14:textId="712C9B32" w:rsidR="00C66642" w:rsidRPr="007C7A1F" w:rsidRDefault="00D7364C" w:rsidP="00D7364C">
            <w:pPr>
              <w:jc w:val="center"/>
              <w:rPr>
                <w:ins w:id="419" w:author="William OLANDER" w:date="2021-06-16T11:52:00Z"/>
                <w:rFonts w:ascii="Verdana" w:hAnsi="Verdana"/>
                <w:sz w:val="16"/>
                <w:szCs w:val="16"/>
                <w:lang w:val="fr-FR"/>
              </w:rPr>
              <w:pPrChange w:id="420" w:author="William OLANDER" w:date="2021-06-16T12:03:00Z">
                <w:pPr>
                  <w:jc w:val="center"/>
                </w:pPr>
              </w:pPrChange>
            </w:pPr>
            <w:ins w:id="421" w:author="William OLANDER" w:date="2021-06-16T12:03:00Z">
              <w:r w:rsidRPr="00AF2DF1">
                <w:rPr>
                  <w:rFonts w:ascii="Verdana" w:hAnsi="Verdana"/>
                  <w:sz w:val="16"/>
                  <w:szCs w:val="16"/>
                  <w:lang w:val="fr-FR"/>
                </w:rPr>
                <w:t>|___|</w:t>
              </w:r>
            </w:ins>
          </w:p>
        </w:tc>
      </w:tr>
      <w:tr w:rsidR="00225313" w:rsidRPr="007C7A1F" w:rsidDel="009151B2" w14:paraId="139E4324" w14:textId="4AD3D008" w:rsidTr="00225313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422" w:author="William OLANDER" w:date="2021-06-16T11:35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del w:id="423" w:author="William OLANDER" w:date="2021-06-15T15:31:00Z"/>
          <w:trPrChange w:id="424" w:author="William OLANDER" w:date="2021-06-16T11:35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425" w:author="William OLANDER" w:date="2021-06-16T11:35:00Z">
              <w:tcPr>
                <w:tcW w:w="1037" w:type="pct"/>
                <w:gridSpan w:val="2"/>
                <w:shd w:val="clear" w:color="auto" w:fill="BFBFBF"/>
                <w:vAlign w:val="center"/>
              </w:tcPr>
            </w:tcPrChange>
          </w:tcPr>
          <w:p w14:paraId="2F16751C" w14:textId="5454FD6D" w:rsidR="00225313" w:rsidRPr="007C7A1F" w:rsidDel="009151B2" w:rsidRDefault="00225313" w:rsidP="00225313">
            <w:pPr>
              <w:rPr>
                <w:del w:id="426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427" w:author="William OLANDER" w:date="2021-06-15T15:31:00Z">
              <w:r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B</w:delText>
              </w:r>
            </w:del>
          </w:p>
        </w:tc>
        <w:tc>
          <w:tcPr>
            <w:tcW w:w="2279" w:type="pct"/>
            <w:gridSpan w:val="2"/>
            <w:shd w:val="clear" w:color="auto" w:fill="auto"/>
            <w:vAlign w:val="center"/>
            <w:tcPrChange w:id="428" w:author="William OLANDER" w:date="2021-06-16T11:35:00Z">
              <w:tcPr>
                <w:tcW w:w="1090" w:type="pct"/>
                <w:shd w:val="clear" w:color="auto" w:fill="auto"/>
                <w:vAlign w:val="center"/>
              </w:tcPr>
            </w:tcPrChange>
          </w:tcPr>
          <w:p w14:paraId="0B979256" w14:textId="05FB26E9" w:rsidR="00225313" w:rsidRPr="007B4BD5" w:rsidDel="009151B2" w:rsidRDefault="00225313" w:rsidP="00225313">
            <w:pPr>
              <w:jc w:val="both"/>
              <w:rPr>
                <w:del w:id="429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430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eastAsia="en-GB"/>
                </w:rPr>
                <w:delText xml:space="preserve">RACINES ET TUBERCULES A CHAIR BLANCHE </w:delText>
              </w:r>
            </w:del>
          </w:p>
        </w:tc>
        <w:tc>
          <w:tcPr>
            <w:tcW w:w="940" w:type="pct"/>
            <w:gridSpan w:val="2"/>
            <w:shd w:val="clear" w:color="auto" w:fill="auto"/>
            <w:vAlign w:val="center"/>
            <w:tcPrChange w:id="431" w:author="William OLANDER" w:date="2021-06-16T11:35:00Z">
              <w:tcPr>
                <w:tcW w:w="1783" w:type="pct"/>
                <w:gridSpan w:val="2"/>
                <w:shd w:val="clear" w:color="auto" w:fill="auto"/>
                <w:vAlign w:val="center"/>
              </w:tcPr>
            </w:tcPrChange>
          </w:tcPr>
          <w:p w14:paraId="50D59494" w14:textId="0F106814" w:rsidR="00225313" w:rsidRPr="007B4BD5" w:rsidDel="009151B2" w:rsidRDefault="00225313" w:rsidP="00225313">
            <w:pPr>
              <w:rPr>
                <w:del w:id="432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433" w:author="William OLANDER" w:date="2021-06-15T14:52:00Z">
              <w:r w:rsidRPr="007B4BD5" w:rsidDel="000E779C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delText>Patate douce à chair blanche, pomme de terre, igname, taros, manioc (gari, tapioca), banane plantain, arbre à pain</w:delText>
              </w:r>
            </w:del>
          </w:p>
        </w:tc>
        <w:tc>
          <w:tcPr>
            <w:tcW w:w="197" w:type="pct"/>
            <w:shd w:val="clear" w:color="auto" w:fill="auto"/>
            <w:tcPrChange w:id="434" w:author="William OLANDER" w:date="2021-06-16T11:35:00Z">
              <w:tcPr>
                <w:tcW w:w="544" w:type="pct"/>
                <w:gridSpan w:val="3"/>
                <w:shd w:val="clear" w:color="auto" w:fill="auto"/>
              </w:tcPr>
            </w:tcPrChange>
          </w:tcPr>
          <w:p w14:paraId="2CB1D978" w14:textId="7576B4C1" w:rsidR="00225313" w:rsidRPr="007B4BD5" w:rsidDel="009151B2" w:rsidRDefault="00225313" w:rsidP="00225313">
            <w:pPr>
              <w:jc w:val="both"/>
              <w:rPr>
                <w:del w:id="435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436" w:author="William OLANDER" w:date="2021-06-15T15:31:00Z"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0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Non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tab/>
                <w:delText xml:space="preserve">  </w:delText>
              </w:r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Oui </w:delText>
              </w:r>
            </w:del>
          </w:p>
          <w:p w14:paraId="3DF0930E" w14:textId="66013EEE" w:rsidR="00225313" w:rsidRPr="007B4BD5" w:rsidDel="009151B2" w:rsidRDefault="00225313" w:rsidP="00225313">
            <w:pPr>
              <w:jc w:val="both"/>
              <w:rPr>
                <w:del w:id="437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438" w:author="William OLANDER" w:date="2021-06-15T14:32:00Z">
              <w:r w:rsidRPr="007B4BD5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8</w:delText>
              </w:r>
              <w:r w:rsidRPr="007B4BD5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>= NSP</w:delText>
              </w:r>
            </w:del>
          </w:p>
        </w:tc>
        <w:tc>
          <w:tcPr>
            <w:tcW w:w="547" w:type="pct"/>
            <w:shd w:val="clear" w:color="auto" w:fill="auto"/>
            <w:tcPrChange w:id="439" w:author="William OLANDER" w:date="2021-06-16T11:35:00Z">
              <w:tcPr>
                <w:tcW w:w="546" w:type="pct"/>
                <w:shd w:val="clear" w:color="auto" w:fill="auto"/>
              </w:tcPr>
            </w:tcPrChange>
          </w:tcPr>
          <w:p w14:paraId="51465E58" w14:textId="76CA52B5" w:rsidR="00225313" w:rsidRPr="007C7A1F" w:rsidDel="009151B2" w:rsidRDefault="00225313" w:rsidP="00225313">
            <w:pPr>
              <w:jc w:val="center"/>
              <w:rPr>
                <w:del w:id="440" w:author="William OLANDER" w:date="2021-06-15T15:31:00Z"/>
                <w:rFonts w:ascii="Verdana" w:hAnsi="Verdana"/>
                <w:sz w:val="16"/>
                <w:szCs w:val="16"/>
              </w:rPr>
            </w:pPr>
            <w:del w:id="441" w:author="William OLANDER" w:date="2021-06-15T15:31:00Z">
              <w:r w:rsidRPr="007C7A1F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>|___|</w:delText>
              </w:r>
            </w:del>
          </w:p>
        </w:tc>
      </w:tr>
      <w:tr w:rsidR="00225313" w:rsidRPr="007C7A1F" w:rsidDel="009151B2" w14:paraId="7AF7408B" w14:textId="44DD8757" w:rsidTr="00225313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442" w:author="William OLANDER" w:date="2021-06-16T11:35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del w:id="443" w:author="William OLANDER" w:date="2021-06-15T15:31:00Z"/>
          <w:trPrChange w:id="444" w:author="William OLANDER" w:date="2021-06-16T11:35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445" w:author="William OLANDER" w:date="2021-06-16T11:35:00Z">
              <w:tcPr>
                <w:tcW w:w="1037" w:type="pct"/>
                <w:gridSpan w:val="2"/>
                <w:shd w:val="clear" w:color="auto" w:fill="BFBFBF"/>
                <w:vAlign w:val="center"/>
              </w:tcPr>
            </w:tcPrChange>
          </w:tcPr>
          <w:p w14:paraId="39828881" w14:textId="5593E0F0" w:rsidR="00225313" w:rsidDel="009151B2" w:rsidRDefault="00225313" w:rsidP="00225313">
            <w:pPr>
              <w:rPr>
                <w:del w:id="446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447" w:author="William OLANDER" w:date="2021-06-15T15:31:00Z">
              <w:r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C</w:delText>
              </w:r>
            </w:del>
          </w:p>
        </w:tc>
        <w:tc>
          <w:tcPr>
            <w:tcW w:w="2279" w:type="pct"/>
            <w:gridSpan w:val="2"/>
            <w:shd w:val="clear" w:color="auto" w:fill="auto"/>
            <w:vAlign w:val="center"/>
            <w:tcPrChange w:id="448" w:author="William OLANDER" w:date="2021-06-16T11:35:00Z">
              <w:tcPr>
                <w:tcW w:w="1090" w:type="pct"/>
                <w:shd w:val="clear" w:color="auto" w:fill="auto"/>
                <w:vAlign w:val="center"/>
              </w:tcPr>
            </w:tcPrChange>
          </w:tcPr>
          <w:p w14:paraId="5FBBA131" w14:textId="39811D40" w:rsidR="00225313" w:rsidRPr="007B4BD5" w:rsidDel="009151B2" w:rsidRDefault="00225313" w:rsidP="00225313">
            <w:pPr>
              <w:jc w:val="both"/>
              <w:rPr>
                <w:del w:id="449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450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delText xml:space="preserve">LEGUMINEUSES </w:delText>
              </w:r>
            </w:del>
          </w:p>
        </w:tc>
        <w:tc>
          <w:tcPr>
            <w:tcW w:w="940" w:type="pct"/>
            <w:gridSpan w:val="2"/>
            <w:shd w:val="clear" w:color="auto" w:fill="auto"/>
            <w:vAlign w:val="center"/>
            <w:tcPrChange w:id="451" w:author="William OLANDER" w:date="2021-06-16T11:35:00Z">
              <w:tcPr>
                <w:tcW w:w="1783" w:type="pct"/>
                <w:gridSpan w:val="2"/>
                <w:shd w:val="clear" w:color="auto" w:fill="auto"/>
                <w:vAlign w:val="center"/>
              </w:tcPr>
            </w:tcPrChange>
          </w:tcPr>
          <w:p w14:paraId="3C23B6F5" w14:textId="5F3F7EA2" w:rsidR="00225313" w:rsidRPr="007B4BD5" w:rsidDel="009151B2" w:rsidRDefault="00225313" w:rsidP="00225313">
            <w:pPr>
              <w:rPr>
                <w:del w:id="452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453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delText xml:space="preserve">Haricots (niébé), petits pois, pois chiches, lentilles, autres légumes secs, autres haricots </w:delText>
              </w:r>
            </w:del>
          </w:p>
        </w:tc>
        <w:tc>
          <w:tcPr>
            <w:tcW w:w="197" w:type="pct"/>
            <w:shd w:val="clear" w:color="auto" w:fill="auto"/>
            <w:tcPrChange w:id="454" w:author="William OLANDER" w:date="2021-06-16T11:35:00Z">
              <w:tcPr>
                <w:tcW w:w="544" w:type="pct"/>
                <w:gridSpan w:val="3"/>
                <w:shd w:val="clear" w:color="auto" w:fill="auto"/>
              </w:tcPr>
            </w:tcPrChange>
          </w:tcPr>
          <w:p w14:paraId="412EACE5" w14:textId="39F073FE" w:rsidR="00225313" w:rsidRPr="007B4BD5" w:rsidDel="009151B2" w:rsidRDefault="00225313" w:rsidP="00225313">
            <w:pPr>
              <w:jc w:val="both"/>
              <w:rPr>
                <w:del w:id="455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456" w:author="William OLANDER" w:date="2021-06-15T15:31:00Z"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0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Non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tab/>
                <w:delText xml:space="preserve">  </w:delText>
              </w:r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Oui </w:delText>
              </w:r>
            </w:del>
          </w:p>
          <w:p w14:paraId="36ABA981" w14:textId="589EB070" w:rsidR="00225313" w:rsidRPr="007B4BD5" w:rsidDel="009151B2" w:rsidRDefault="00225313" w:rsidP="00225313">
            <w:pPr>
              <w:jc w:val="both"/>
              <w:rPr>
                <w:del w:id="457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458" w:author="William OLANDER" w:date="2021-06-15T14:32:00Z">
              <w:r w:rsidRPr="007B4BD5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8</w:delText>
              </w:r>
              <w:r w:rsidRPr="007B4BD5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>= NSP</w:delText>
              </w:r>
            </w:del>
          </w:p>
        </w:tc>
        <w:tc>
          <w:tcPr>
            <w:tcW w:w="547" w:type="pct"/>
            <w:shd w:val="clear" w:color="auto" w:fill="auto"/>
            <w:tcPrChange w:id="459" w:author="William OLANDER" w:date="2021-06-16T11:35:00Z">
              <w:tcPr>
                <w:tcW w:w="546" w:type="pct"/>
                <w:shd w:val="clear" w:color="auto" w:fill="auto"/>
              </w:tcPr>
            </w:tcPrChange>
          </w:tcPr>
          <w:p w14:paraId="72928B4F" w14:textId="68594CA0" w:rsidR="00225313" w:rsidRPr="007C7A1F" w:rsidDel="009151B2" w:rsidRDefault="00225313" w:rsidP="00225313">
            <w:pPr>
              <w:jc w:val="center"/>
              <w:rPr>
                <w:del w:id="460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461" w:author="William OLANDER" w:date="2021-06-15T15:31:00Z">
              <w:r w:rsidRPr="007C7A1F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>|___|</w:delText>
              </w:r>
            </w:del>
          </w:p>
        </w:tc>
      </w:tr>
      <w:tr w:rsidR="00225313" w:rsidRPr="007C7A1F" w:rsidDel="009151B2" w14:paraId="6AFC79B9" w14:textId="008C2D61" w:rsidTr="00225313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462" w:author="William OLANDER" w:date="2021-06-16T11:35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del w:id="463" w:author="William OLANDER" w:date="2021-06-15T15:31:00Z"/>
          <w:trPrChange w:id="464" w:author="William OLANDER" w:date="2021-06-16T11:35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465" w:author="William OLANDER" w:date="2021-06-16T11:35:00Z">
              <w:tcPr>
                <w:tcW w:w="1037" w:type="pct"/>
                <w:gridSpan w:val="2"/>
                <w:shd w:val="clear" w:color="auto" w:fill="BFBFBF"/>
                <w:vAlign w:val="center"/>
              </w:tcPr>
            </w:tcPrChange>
          </w:tcPr>
          <w:p w14:paraId="7A741598" w14:textId="2574DEB2" w:rsidR="00225313" w:rsidDel="009151B2" w:rsidRDefault="00225313" w:rsidP="00225313">
            <w:pPr>
              <w:rPr>
                <w:del w:id="466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467" w:author="William OLANDER" w:date="2021-06-15T15:31:00Z">
              <w:r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D</w:delText>
              </w:r>
            </w:del>
          </w:p>
        </w:tc>
        <w:tc>
          <w:tcPr>
            <w:tcW w:w="2279" w:type="pct"/>
            <w:gridSpan w:val="2"/>
            <w:shd w:val="clear" w:color="auto" w:fill="auto"/>
            <w:vAlign w:val="center"/>
            <w:tcPrChange w:id="468" w:author="William OLANDER" w:date="2021-06-16T11:35:00Z">
              <w:tcPr>
                <w:tcW w:w="1090" w:type="pct"/>
                <w:shd w:val="clear" w:color="auto" w:fill="auto"/>
                <w:vAlign w:val="center"/>
              </w:tcPr>
            </w:tcPrChange>
          </w:tcPr>
          <w:p w14:paraId="526D6739" w14:textId="278F9EFB" w:rsidR="00225313" w:rsidRPr="007B4BD5" w:rsidDel="009151B2" w:rsidRDefault="00225313" w:rsidP="00225313">
            <w:pPr>
              <w:jc w:val="both"/>
              <w:rPr>
                <w:del w:id="469" w:author="William OLANDER" w:date="2021-06-15T15:31:00Z"/>
                <w:rFonts w:ascii="Verdana" w:hAnsi="Verdana" w:cs="Arial"/>
                <w:sz w:val="16"/>
                <w:szCs w:val="16"/>
                <w:lang w:val="fr-FR" w:eastAsia="en-GB"/>
              </w:rPr>
            </w:pPr>
            <w:del w:id="470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delText>NOIX &amp; GRAINES (Oléagineux)</w:delText>
              </w:r>
            </w:del>
          </w:p>
        </w:tc>
        <w:tc>
          <w:tcPr>
            <w:tcW w:w="940" w:type="pct"/>
            <w:gridSpan w:val="2"/>
            <w:shd w:val="clear" w:color="auto" w:fill="auto"/>
            <w:vAlign w:val="center"/>
            <w:tcPrChange w:id="471" w:author="William OLANDER" w:date="2021-06-16T11:35:00Z">
              <w:tcPr>
                <w:tcW w:w="1783" w:type="pct"/>
                <w:gridSpan w:val="2"/>
                <w:shd w:val="clear" w:color="auto" w:fill="auto"/>
                <w:vAlign w:val="center"/>
              </w:tcPr>
            </w:tcPrChange>
          </w:tcPr>
          <w:p w14:paraId="4A1DCB0D" w14:textId="15846CD7" w:rsidR="00225313" w:rsidRPr="007B4BD5" w:rsidDel="009151B2" w:rsidRDefault="00225313" w:rsidP="00225313">
            <w:pPr>
              <w:rPr>
                <w:del w:id="472" w:author="William OLANDER" w:date="2021-06-15T15:31:00Z"/>
                <w:rFonts w:ascii="Verdana" w:hAnsi="Verdana" w:cs="Arial"/>
                <w:sz w:val="16"/>
                <w:szCs w:val="16"/>
                <w:lang w:val="fr-FR" w:eastAsia="en-GB"/>
              </w:rPr>
            </w:pPr>
            <w:del w:id="473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delText>Fruit secs, arachide (en pate ou autre) soja, noix de cajou, noix sauvages, graines de palme</w:delText>
              </w:r>
            </w:del>
          </w:p>
        </w:tc>
        <w:tc>
          <w:tcPr>
            <w:tcW w:w="197" w:type="pct"/>
            <w:shd w:val="clear" w:color="auto" w:fill="auto"/>
            <w:tcPrChange w:id="474" w:author="William OLANDER" w:date="2021-06-16T11:35:00Z">
              <w:tcPr>
                <w:tcW w:w="544" w:type="pct"/>
                <w:gridSpan w:val="3"/>
                <w:shd w:val="clear" w:color="auto" w:fill="auto"/>
              </w:tcPr>
            </w:tcPrChange>
          </w:tcPr>
          <w:p w14:paraId="7403874A" w14:textId="4BA8F0CE" w:rsidR="00225313" w:rsidRPr="007B4BD5" w:rsidDel="009151B2" w:rsidRDefault="00225313" w:rsidP="00225313">
            <w:pPr>
              <w:jc w:val="both"/>
              <w:rPr>
                <w:del w:id="475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476" w:author="William OLANDER" w:date="2021-06-15T15:31:00Z"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0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Non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tab/>
                <w:delText xml:space="preserve">  </w:delText>
              </w:r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Oui </w:delText>
              </w:r>
            </w:del>
          </w:p>
          <w:p w14:paraId="466A0C5B" w14:textId="2B2AEDFF" w:rsidR="00225313" w:rsidRPr="007B4BD5" w:rsidDel="009151B2" w:rsidRDefault="00225313" w:rsidP="00225313">
            <w:pPr>
              <w:jc w:val="both"/>
              <w:rPr>
                <w:del w:id="477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478" w:author="William OLANDER" w:date="2021-06-15T14:32:00Z">
              <w:r w:rsidRPr="007B4BD5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8</w:delText>
              </w:r>
              <w:r w:rsidRPr="007B4BD5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>= NSP</w:delText>
              </w:r>
            </w:del>
          </w:p>
        </w:tc>
        <w:tc>
          <w:tcPr>
            <w:tcW w:w="547" w:type="pct"/>
            <w:shd w:val="clear" w:color="auto" w:fill="auto"/>
            <w:tcPrChange w:id="479" w:author="William OLANDER" w:date="2021-06-16T11:35:00Z">
              <w:tcPr>
                <w:tcW w:w="546" w:type="pct"/>
                <w:shd w:val="clear" w:color="auto" w:fill="auto"/>
              </w:tcPr>
            </w:tcPrChange>
          </w:tcPr>
          <w:p w14:paraId="6D68DD3E" w14:textId="77E753F1" w:rsidR="00225313" w:rsidRPr="007C7A1F" w:rsidDel="009151B2" w:rsidRDefault="00225313" w:rsidP="00225313">
            <w:pPr>
              <w:jc w:val="center"/>
              <w:rPr>
                <w:del w:id="480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481" w:author="William OLANDER" w:date="2021-06-15T15:31:00Z">
              <w:r w:rsidRPr="007C7A1F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>|___|</w:delText>
              </w:r>
            </w:del>
          </w:p>
        </w:tc>
      </w:tr>
      <w:tr w:rsidR="00225313" w:rsidRPr="007C7A1F" w:rsidDel="009151B2" w14:paraId="4A06679F" w14:textId="6872A579" w:rsidTr="00225313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482" w:author="William OLANDER" w:date="2021-06-16T11:35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del w:id="483" w:author="William OLANDER" w:date="2021-06-15T15:31:00Z"/>
          <w:trPrChange w:id="484" w:author="William OLANDER" w:date="2021-06-16T11:35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tcPrChange w:id="485" w:author="William OLANDER" w:date="2021-06-16T11:35:00Z">
              <w:tcPr>
                <w:tcW w:w="1037" w:type="pct"/>
                <w:gridSpan w:val="2"/>
                <w:shd w:val="clear" w:color="auto" w:fill="BFBFBF"/>
              </w:tcPr>
            </w:tcPrChange>
          </w:tcPr>
          <w:p w14:paraId="72D6A51E" w14:textId="7DE9D764" w:rsidR="00225313" w:rsidRPr="007C7A1F" w:rsidDel="009151B2" w:rsidRDefault="00225313" w:rsidP="00225313">
            <w:pPr>
              <w:rPr>
                <w:del w:id="486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487" w:author="William OLANDER" w:date="2021-06-15T15:31:00Z">
              <w:r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E</w:delText>
              </w:r>
            </w:del>
          </w:p>
        </w:tc>
        <w:tc>
          <w:tcPr>
            <w:tcW w:w="2279" w:type="pct"/>
            <w:gridSpan w:val="2"/>
            <w:shd w:val="clear" w:color="auto" w:fill="auto"/>
            <w:tcPrChange w:id="488" w:author="William OLANDER" w:date="2021-06-16T11:35:00Z">
              <w:tcPr>
                <w:tcW w:w="1090" w:type="pct"/>
                <w:shd w:val="clear" w:color="auto" w:fill="auto"/>
              </w:tcPr>
            </w:tcPrChange>
          </w:tcPr>
          <w:p w14:paraId="2F8953EE" w14:textId="0421289B" w:rsidR="00225313" w:rsidRPr="007B4BD5" w:rsidDel="009151B2" w:rsidRDefault="00225313" w:rsidP="00225313">
            <w:pPr>
              <w:jc w:val="both"/>
              <w:rPr>
                <w:del w:id="489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490" w:author="William OLANDER" w:date="2021-06-15T15:31:00Z"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>LEGUMES RICHES EN VIT. A</w:delText>
              </w:r>
            </w:del>
          </w:p>
        </w:tc>
        <w:tc>
          <w:tcPr>
            <w:tcW w:w="940" w:type="pct"/>
            <w:gridSpan w:val="2"/>
            <w:shd w:val="clear" w:color="auto" w:fill="auto"/>
            <w:tcPrChange w:id="491" w:author="William OLANDER" w:date="2021-06-16T11:35:00Z">
              <w:tcPr>
                <w:tcW w:w="1783" w:type="pct"/>
                <w:gridSpan w:val="2"/>
                <w:shd w:val="clear" w:color="auto" w:fill="auto"/>
              </w:tcPr>
            </w:tcPrChange>
          </w:tcPr>
          <w:p w14:paraId="426597D2" w14:textId="071F7244" w:rsidR="00225313" w:rsidRPr="007B4BD5" w:rsidDel="009151B2" w:rsidRDefault="00225313" w:rsidP="00225313">
            <w:pPr>
              <w:rPr>
                <w:del w:id="492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493" w:author="William OLANDER" w:date="2021-06-15T14:48:00Z">
              <w:r w:rsidRPr="007B4BD5" w:rsidDel="000E779C">
                <w:rPr>
                  <w:rFonts w:ascii="Verdana" w:hAnsi="Verdana"/>
                  <w:sz w:val="16"/>
                  <w:szCs w:val="16"/>
                  <w:lang w:val="fr-FR"/>
                </w:rPr>
                <w:delText>Courge, carotte, poivron rouge, patate douce à chair orange</w:delText>
              </w:r>
            </w:del>
          </w:p>
        </w:tc>
        <w:tc>
          <w:tcPr>
            <w:tcW w:w="197" w:type="pct"/>
            <w:shd w:val="clear" w:color="auto" w:fill="auto"/>
            <w:tcPrChange w:id="494" w:author="William OLANDER" w:date="2021-06-16T11:35:00Z">
              <w:tcPr>
                <w:tcW w:w="544" w:type="pct"/>
                <w:gridSpan w:val="3"/>
                <w:shd w:val="clear" w:color="auto" w:fill="auto"/>
              </w:tcPr>
            </w:tcPrChange>
          </w:tcPr>
          <w:p w14:paraId="4E7E1C45" w14:textId="5CD3537C" w:rsidR="00225313" w:rsidRPr="007B4BD5" w:rsidDel="009151B2" w:rsidRDefault="00225313" w:rsidP="00225313">
            <w:pPr>
              <w:jc w:val="both"/>
              <w:rPr>
                <w:del w:id="495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496" w:author="William OLANDER" w:date="2021-06-15T15:31:00Z"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0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Non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tab/>
                <w:delText xml:space="preserve">  </w:delText>
              </w:r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Oui </w:delText>
              </w:r>
            </w:del>
          </w:p>
          <w:p w14:paraId="570F59C2" w14:textId="3236919E" w:rsidR="00225313" w:rsidRPr="007B4BD5" w:rsidDel="009151B2" w:rsidRDefault="00225313" w:rsidP="00225313">
            <w:pPr>
              <w:jc w:val="both"/>
              <w:rPr>
                <w:del w:id="497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498" w:author="William OLANDER" w:date="2021-06-15T14:32:00Z">
              <w:r w:rsidRPr="007B4BD5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8</w:delText>
              </w:r>
              <w:r w:rsidRPr="007B4BD5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>= NSP</w:delText>
              </w:r>
            </w:del>
          </w:p>
        </w:tc>
        <w:tc>
          <w:tcPr>
            <w:tcW w:w="547" w:type="pct"/>
            <w:shd w:val="clear" w:color="auto" w:fill="auto"/>
            <w:tcPrChange w:id="499" w:author="William OLANDER" w:date="2021-06-16T11:35:00Z">
              <w:tcPr>
                <w:tcW w:w="546" w:type="pct"/>
                <w:shd w:val="clear" w:color="auto" w:fill="auto"/>
              </w:tcPr>
            </w:tcPrChange>
          </w:tcPr>
          <w:p w14:paraId="02F34764" w14:textId="45083F56" w:rsidR="00225313" w:rsidRPr="007C7A1F" w:rsidDel="009151B2" w:rsidRDefault="00225313" w:rsidP="00225313">
            <w:pPr>
              <w:jc w:val="center"/>
              <w:rPr>
                <w:del w:id="500" w:author="William OLANDER" w:date="2021-06-15T15:31:00Z"/>
                <w:rFonts w:ascii="Verdana" w:hAnsi="Verdana"/>
                <w:sz w:val="16"/>
                <w:szCs w:val="16"/>
              </w:rPr>
            </w:pPr>
            <w:del w:id="501" w:author="William OLANDER" w:date="2021-06-15T15:31:00Z">
              <w:r w:rsidRPr="007C7A1F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>|___|</w:delText>
              </w:r>
            </w:del>
          </w:p>
        </w:tc>
      </w:tr>
      <w:tr w:rsidR="00225313" w:rsidRPr="007C7A1F" w:rsidDel="009151B2" w14:paraId="70DFF632" w14:textId="2B460607" w:rsidTr="00225313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502" w:author="William OLANDER" w:date="2021-06-16T11:35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del w:id="503" w:author="William OLANDER" w:date="2021-06-15T15:31:00Z"/>
          <w:trPrChange w:id="504" w:author="William OLANDER" w:date="2021-06-16T11:35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tcPrChange w:id="505" w:author="William OLANDER" w:date="2021-06-16T11:35:00Z">
              <w:tcPr>
                <w:tcW w:w="1037" w:type="pct"/>
                <w:gridSpan w:val="2"/>
                <w:shd w:val="clear" w:color="auto" w:fill="BFBFBF"/>
              </w:tcPr>
            </w:tcPrChange>
          </w:tcPr>
          <w:p w14:paraId="72C2239D" w14:textId="547C867D" w:rsidR="00225313" w:rsidRPr="007C7A1F" w:rsidDel="009151B2" w:rsidRDefault="00225313" w:rsidP="00225313">
            <w:pPr>
              <w:rPr>
                <w:del w:id="506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507" w:author="William OLANDER" w:date="2021-06-15T15:31:00Z">
              <w:r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F</w:delText>
              </w:r>
            </w:del>
          </w:p>
        </w:tc>
        <w:tc>
          <w:tcPr>
            <w:tcW w:w="2279" w:type="pct"/>
            <w:gridSpan w:val="2"/>
            <w:shd w:val="clear" w:color="auto" w:fill="auto"/>
            <w:tcPrChange w:id="508" w:author="William OLANDER" w:date="2021-06-16T11:35:00Z">
              <w:tcPr>
                <w:tcW w:w="1090" w:type="pct"/>
                <w:shd w:val="clear" w:color="auto" w:fill="auto"/>
              </w:tcPr>
            </w:tcPrChange>
          </w:tcPr>
          <w:p w14:paraId="1CDD419D" w14:textId="66AE0568" w:rsidR="00225313" w:rsidRPr="007B4BD5" w:rsidDel="009151B2" w:rsidRDefault="00225313" w:rsidP="00225313">
            <w:pPr>
              <w:jc w:val="both"/>
              <w:rPr>
                <w:del w:id="509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510" w:author="William OLANDER" w:date="2021-06-15T15:31:00Z">
              <w:r w:rsidRPr="007B4BD5" w:rsidDel="009151B2">
                <w:rPr>
                  <w:rFonts w:ascii="Verdana" w:hAnsi="Verdana"/>
                  <w:sz w:val="16"/>
                  <w:szCs w:val="16"/>
                </w:rPr>
                <w:delText>LEGUMES FEUILLES VERTES FONCEES</w:delText>
              </w:r>
            </w:del>
          </w:p>
        </w:tc>
        <w:tc>
          <w:tcPr>
            <w:tcW w:w="940" w:type="pct"/>
            <w:gridSpan w:val="2"/>
            <w:shd w:val="clear" w:color="auto" w:fill="auto"/>
            <w:tcPrChange w:id="511" w:author="William OLANDER" w:date="2021-06-16T11:35:00Z">
              <w:tcPr>
                <w:tcW w:w="1783" w:type="pct"/>
                <w:gridSpan w:val="2"/>
                <w:shd w:val="clear" w:color="auto" w:fill="auto"/>
              </w:tcPr>
            </w:tcPrChange>
          </w:tcPr>
          <w:p w14:paraId="6F2AD603" w14:textId="4EA66C97" w:rsidR="00225313" w:rsidRPr="007B4BD5" w:rsidDel="009151B2" w:rsidRDefault="00225313" w:rsidP="00225313">
            <w:pPr>
              <w:rPr>
                <w:del w:id="512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513" w:author="William OLANDER" w:date="2021-06-15T15:31:00Z"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>Oseille, amarante, salade, feuilles de baobab, corète potagère, épinards, feuilles d’oignon, de haricot, de manioc, de patates douces, de carottes, etc. + toutes feuilles sauvages</w:delText>
              </w:r>
            </w:del>
          </w:p>
        </w:tc>
        <w:tc>
          <w:tcPr>
            <w:tcW w:w="197" w:type="pct"/>
            <w:shd w:val="clear" w:color="auto" w:fill="auto"/>
            <w:tcPrChange w:id="514" w:author="William OLANDER" w:date="2021-06-16T11:35:00Z">
              <w:tcPr>
                <w:tcW w:w="544" w:type="pct"/>
                <w:gridSpan w:val="3"/>
                <w:shd w:val="clear" w:color="auto" w:fill="auto"/>
              </w:tcPr>
            </w:tcPrChange>
          </w:tcPr>
          <w:p w14:paraId="596110D9" w14:textId="6832C841" w:rsidR="00225313" w:rsidRPr="007B4BD5" w:rsidDel="009151B2" w:rsidRDefault="00225313" w:rsidP="00225313">
            <w:pPr>
              <w:jc w:val="both"/>
              <w:rPr>
                <w:del w:id="515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516" w:author="William OLANDER" w:date="2021-06-15T15:31:00Z"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0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Non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tab/>
                <w:delText xml:space="preserve">  </w:delText>
              </w:r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Oui </w:delText>
              </w:r>
            </w:del>
          </w:p>
          <w:p w14:paraId="7BD03410" w14:textId="7F39503C" w:rsidR="00225313" w:rsidRPr="007B4BD5" w:rsidDel="009151B2" w:rsidRDefault="00225313" w:rsidP="00225313">
            <w:pPr>
              <w:jc w:val="both"/>
              <w:rPr>
                <w:del w:id="517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518" w:author="William OLANDER" w:date="2021-06-15T14:32:00Z">
              <w:r w:rsidRPr="007B4BD5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8</w:delText>
              </w:r>
              <w:r w:rsidRPr="007B4BD5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>= NSP</w:delText>
              </w:r>
            </w:del>
          </w:p>
        </w:tc>
        <w:tc>
          <w:tcPr>
            <w:tcW w:w="547" w:type="pct"/>
            <w:shd w:val="clear" w:color="auto" w:fill="auto"/>
            <w:tcPrChange w:id="519" w:author="William OLANDER" w:date="2021-06-16T11:35:00Z">
              <w:tcPr>
                <w:tcW w:w="546" w:type="pct"/>
                <w:shd w:val="clear" w:color="auto" w:fill="auto"/>
              </w:tcPr>
            </w:tcPrChange>
          </w:tcPr>
          <w:p w14:paraId="7D6A44D7" w14:textId="16C8AA9D" w:rsidR="00225313" w:rsidRPr="007C7A1F" w:rsidDel="009151B2" w:rsidRDefault="00225313" w:rsidP="00225313">
            <w:pPr>
              <w:jc w:val="center"/>
              <w:rPr>
                <w:del w:id="520" w:author="William OLANDER" w:date="2021-06-15T15:31:00Z"/>
                <w:rFonts w:ascii="Verdana" w:hAnsi="Verdana"/>
                <w:sz w:val="16"/>
                <w:szCs w:val="16"/>
              </w:rPr>
            </w:pPr>
            <w:del w:id="521" w:author="William OLANDER" w:date="2021-06-15T15:31:00Z">
              <w:r w:rsidRPr="007C7A1F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>|___|</w:delText>
              </w:r>
            </w:del>
          </w:p>
        </w:tc>
      </w:tr>
      <w:tr w:rsidR="00225313" w:rsidRPr="007C7A1F" w:rsidDel="009151B2" w14:paraId="02E3BE35" w14:textId="0C1FA488" w:rsidTr="00225313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522" w:author="William OLANDER" w:date="2021-06-16T11:35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del w:id="523" w:author="William OLANDER" w:date="2021-06-15T15:31:00Z"/>
          <w:trPrChange w:id="524" w:author="William OLANDER" w:date="2021-06-16T11:35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525" w:author="William OLANDER" w:date="2021-06-16T11:35:00Z">
              <w:tcPr>
                <w:tcW w:w="1037" w:type="pct"/>
                <w:gridSpan w:val="2"/>
                <w:shd w:val="clear" w:color="auto" w:fill="BFBFBF"/>
                <w:vAlign w:val="center"/>
              </w:tcPr>
            </w:tcPrChange>
          </w:tcPr>
          <w:p w14:paraId="5AF4D360" w14:textId="24E00ED8" w:rsidR="00225313" w:rsidRPr="007C7A1F" w:rsidDel="009151B2" w:rsidRDefault="00225313" w:rsidP="00225313">
            <w:pPr>
              <w:jc w:val="both"/>
              <w:rPr>
                <w:del w:id="526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527" w:author="William OLANDER" w:date="2021-06-15T15:31:00Z">
              <w:r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G</w:delText>
              </w:r>
            </w:del>
          </w:p>
        </w:tc>
        <w:tc>
          <w:tcPr>
            <w:tcW w:w="2279" w:type="pct"/>
            <w:gridSpan w:val="2"/>
            <w:shd w:val="clear" w:color="auto" w:fill="auto"/>
            <w:vAlign w:val="center"/>
            <w:tcPrChange w:id="528" w:author="William OLANDER" w:date="2021-06-16T11:35:00Z">
              <w:tcPr>
                <w:tcW w:w="1090" w:type="pct"/>
                <w:shd w:val="clear" w:color="auto" w:fill="auto"/>
                <w:vAlign w:val="center"/>
              </w:tcPr>
            </w:tcPrChange>
          </w:tcPr>
          <w:p w14:paraId="7D5DE369" w14:textId="00BB0284" w:rsidR="00225313" w:rsidRPr="007B4BD5" w:rsidDel="009151B2" w:rsidRDefault="00225313" w:rsidP="00225313">
            <w:pPr>
              <w:jc w:val="both"/>
              <w:rPr>
                <w:del w:id="529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530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eastAsia="en-GB"/>
                </w:rPr>
                <w:delText xml:space="preserve">AUTRES LEGUMES </w:delText>
              </w:r>
            </w:del>
          </w:p>
        </w:tc>
        <w:tc>
          <w:tcPr>
            <w:tcW w:w="940" w:type="pct"/>
            <w:gridSpan w:val="2"/>
            <w:shd w:val="clear" w:color="auto" w:fill="auto"/>
            <w:vAlign w:val="center"/>
            <w:tcPrChange w:id="531" w:author="William OLANDER" w:date="2021-06-16T11:35:00Z">
              <w:tcPr>
                <w:tcW w:w="1783" w:type="pct"/>
                <w:gridSpan w:val="2"/>
                <w:shd w:val="clear" w:color="auto" w:fill="auto"/>
                <w:vAlign w:val="center"/>
              </w:tcPr>
            </w:tcPrChange>
          </w:tcPr>
          <w:p w14:paraId="15EA35AC" w14:textId="78E125E2" w:rsidR="00225313" w:rsidRPr="007B4BD5" w:rsidDel="009151B2" w:rsidRDefault="00225313" w:rsidP="00225313">
            <w:pPr>
              <w:rPr>
                <w:del w:id="532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533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delText>Tomates (sauf concentré), gombo frais, aubergines, concombres, choux, navets, oignons, poivrons verts, haricots verts…</w:delText>
              </w:r>
            </w:del>
          </w:p>
        </w:tc>
        <w:tc>
          <w:tcPr>
            <w:tcW w:w="197" w:type="pct"/>
            <w:shd w:val="clear" w:color="auto" w:fill="auto"/>
            <w:tcPrChange w:id="534" w:author="William OLANDER" w:date="2021-06-16T11:35:00Z">
              <w:tcPr>
                <w:tcW w:w="544" w:type="pct"/>
                <w:gridSpan w:val="3"/>
                <w:shd w:val="clear" w:color="auto" w:fill="auto"/>
              </w:tcPr>
            </w:tcPrChange>
          </w:tcPr>
          <w:p w14:paraId="5519CB25" w14:textId="0D7D7E29" w:rsidR="00225313" w:rsidRPr="007B4BD5" w:rsidDel="009151B2" w:rsidRDefault="00225313" w:rsidP="00225313">
            <w:pPr>
              <w:jc w:val="both"/>
              <w:rPr>
                <w:del w:id="535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536" w:author="William OLANDER" w:date="2021-06-15T15:31:00Z"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0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Non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tab/>
                <w:delText xml:space="preserve">  </w:delText>
              </w:r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Oui </w:delText>
              </w:r>
            </w:del>
          </w:p>
          <w:p w14:paraId="5993251A" w14:textId="225DB525" w:rsidR="00225313" w:rsidRPr="007B4BD5" w:rsidDel="009151B2" w:rsidRDefault="00225313" w:rsidP="00225313">
            <w:pPr>
              <w:jc w:val="both"/>
              <w:rPr>
                <w:del w:id="537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538" w:author="William OLANDER" w:date="2021-06-15T14:32:00Z">
              <w:r w:rsidRPr="007B4BD5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8</w:delText>
              </w:r>
              <w:r w:rsidRPr="007B4BD5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>= NSP</w:delText>
              </w:r>
            </w:del>
          </w:p>
        </w:tc>
        <w:tc>
          <w:tcPr>
            <w:tcW w:w="547" w:type="pct"/>
            <w:shd w:val="clear" w:color="auto" w:fill="auto"/>
            <w:tcPrChange w:id="539" w:author="William OLANDER" w:date="2021-06-16T11:35:00Z">
              <w:tcPr>
                <w:tcW w:w="546" w:type="pct"/>
                <w:shd w:val="clear" w:color="auto" w:fill="auto"/>
              </w:tcPr>
            </w:tcPrChange>
          </w:tcPr>
          <w:p w14:paraId="7D034E67" w14:textId="5E235278" w:rsidR="00225313" w:rsidRPr="007C7A1F" w:rsidDel="009151B2" w:rsidRDefault="00225313" w:rsidP="00225313">
            <w:pPr>
              <w:jc w:val="center"/>
              <w:rPr>
                <w:del w:id="540" w:author="William OLANDER" w:date="2021-06-15T15:31:00Z"/>
                <w:rFonts w:ascii="Verdana" w:hAnsi="Verdana"/>
                <w:sz w:val="16"/>
                <w:szCs w:val="16"/>
              </w:rPr>
            </w:pPr>
            <w:del w:id="541" w:author="William OLANDER" w:date="2021-06-15T15:31:00Z">
              <w:r w:rsidRPr="007C7A1F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>|___|</w:delText>
              </w:r>
            </w:del>
          </w:p>
        </w:tc>
      </w:tr>
      <w:tr w:rsidR="00225313" w:rsidRPr="007C7A1F" w:rsidDel="009151B2" w14:paraId="19919296" w14:textId="0AB2F490" w:rsidTr="00225313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542" w:author="William OLANDER" w:date="2021-06-16T11:35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del w:id="543" w:author="William OLANDER" w:date="2021-06-15T15:31:00Z"/>
          <w:trPrChange w:id="544" w:author="William OLANDER" w:date="2021-06-16T11:35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545" w:author="William OLANDER" w:date="2021-06-16T11:35:00Z">
              <w:tcPr>
                <w:tcW w:w="1037" w:type="pct"/>
                <w:gridSpan w:val="2"/>
                <w:shd w:val="clear" w:color="auto" w:fill="BFBFBF"/>
                <w:vAlign w:val="center"/>
              </w:tcPr>
            </w:tcPrChange>
          </w:tcPr>
          <w:p w14:paraId="7604A33C" w14:textId="1CE2CE98" w:rsidR="00225313" w:rsidRPr="007C7A1F" w:rsidDel="009151B2" w:rsidRDefault="00225313" w:rsidP="00225313">
            <w:pPr>
              <w:jc w:val="both"/>
              <w:rPr>
                <w:del w:id="546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547" w:author="William OLANDER" w:date="2021-06-15T15:31:00Z">
              <w:r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H</w:delText>
              </w:r>
            </w:del>
          </w:p>
        </w:tc>
        <w:tc>
          <w:tcPr>
            <w:tcW w:w="2279" w:type="pct"/>
            <w:gridSpan w:val="2"/>
            <w:shd w:val="clear" w:color="auto" w:fill="auto"/>
            <w:vAlign w:val="center"/>
            <w:tcPrChange w:id="548" w:author="William OLANDER" w:date="2021-06-16T11:35:00Z">
              <w:tcPr>
                <w:tcW w:w="1090" w:type="pct"/>
                <w:shd w:val="clear" w:color="auto" w:fill="auto"/>
                <w:vAlign w:val="center"/>
              </w:tcPr>
            </w:tcPrChange>
          </w:tcPr>
          <w:p w14:paraId="2AF7268B" w14:textId="0F64566A" w:rsidR="00225313" w:rsidRPr="007B4BD5" w:rsidDel="009151B2" w:rsidRDefault="00225313" w:rsidP="00225313">
            <w:pPr>
              <w:jc w:val="both"/>
              <w:rPr>
                <w:del w:id="549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550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delText>FRUITS RICHES EN VIT A</w:delText>
              </w:r>
            </w:del>
          </w:p>
        </w:tc>
        <w:tc>
          <w:tcPr>
            <w:tcW w:w="940" w:type="pct"/>
            <w:gridSpan w:val="2"/>
            <w:shd w:val="clear" w:color="auto" w:fill="auto"/>
            <w:vAlign w:val="center"/>
            <w:tcPrChange w:id="551" w:author="William OLANDER" w:date="2021-06-16T11:35:00Z">
              <w:tcPr>
                <w:tcW w:w="1783" w:type="pct"/>
                <w:gridSpan w:val="2"/>
                <w:shd w:val="clear" w:color="auto" w:fill="auto"/>
                <w:vAlign w:val="center"/>
              </w:tcPr>
            </w:tcPrChange>
          </w:tcPr>
          <w:p w14:paraId="668E62B5" w14:textId="06A1D498" w:rsidR="00225313" w:rsidRPr="007B4BD5" w:rsidDel="009151B2" w:rsidRDefault="00225313" w:rsidP="00225313">
            <w:pPr>
              <w:rPr>
                <w:del w:id="552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553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eastAsia="en-GB"/>
                </w:rPr>
                <w:delText>Mangue, papaye, melon, orange</w:delText>
              </w:r>
            </w:del>
          </w:p>
        </w:tc>
        <w:tc>
          <w:tcPr>
            <w:tcW w:w="197" w:type="pct"/>
            <w:shd w:val="clear" w:color="auto" w:fill="auto"/>
            <w:tcPrChange w:id="554" w:author="William OLANDER" w:date="2021-06-16T11:35:00Z">
              <w:tcPr>
                <w:tcW w:w="544" w:type="pct"/>
                <w:gridSpan w:val="3"/>
                <w:shd w:val="clear" w:color="auto" w:fill="auto"/>
              </w:tcPr>
            </w:tcPrChange>
          </w:tcPr>
          <w:p w14:paraId="7F6DAD24" w14:textId="5EF3C4F7" w:rsidR="00225313" w:rsidRPr="007B4BD5" w:rsidDel="009151B2" w:rsidRDefault="00225313" w:rsidP="00225313">
            <w:pPr>
              <w:jc w:val="both"/>
              <w:rPr>
                <w:del w:id="555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556" w:author="William OLANDER" w:date="2021-06-15T15:31:00Z"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0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Non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tab/>
                <w:delText xml:space="preserve">  </w:delText>
              </w:r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Oui </w:delText>
              </w:r>
            </w:del>
          </w:p>
          <w:p w14:paraId="2D9833CB" w14:textId="48D82F8A" w:rsidR="00225313" w:rsidRPr="007B4BD5" w:rsidDel="009151B2" w:rsidRDefault="00225313" w:rsidP="00225313">
            <w:pPr>
              <w:jc w:val="both"/>
              <w:rPr>
                <w:del w:id="557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558" w:author="William OLANDER" w:date="2021-06-15T14:32:00Z">
              <w:r w:rsidRPr="007B4BD5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8</w:delText>
              </w:r>
              <w:r w:rsidRPr="007B4BD5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>= NSP</w:delText>
              </w:r>
            </w:del>
          </w:p>
        </w:tc>
        <w:tc>
          <w:tcPr>
            <w:tcW w:w="547" w:type="pct"/>
            <w:shd w:val="clear" w:color="auto" w:fill="auto"/>
            <w:tcPrChange w:id="559" w:author="William OLANDER" w:date="2021-06-16T11:35:00Z">
              <w:tcPr>
                <w:tcW w:w="546" w:type="pct"/>
                <w:shd w:val="clear" w:color="auto" w:fill="auto"/>
              </w:tcPr>
            </w:tcPrChange>
          </w:tcPr>
          <w:p w14:paraId="4307B402" w14:textId="506696C5" w:rsidR="00225313" w:rsidRPr="007B4BD5" w:rsidDel="009151B2" w:rsidRDefault="00225313" w:rsidP="00225313">
            <w:pPr>
              <w:jc w:val="center"/>
              <w:rPr>
                <w:del w:id="560" w:author="William OLANDER" w:date="2021-06-15T15:31:00Z"/>
                <w:rFonts w:ascii="Verdana" w:hAnsi="Verdana"/>
                <w:sz w:val="16"/>
                <w:szCs w:val="16"/>
              </w:rPr>
            </w:pPr>
            <w:del w:id="561" w:author="William OLANDER" w:date="2021-06-15T15:31:00Z"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>|___|</w:delText>
              </w:r>
            </w:del>
          </w:p>
        </w:tc>
      </w:tr>
      <w:tr w:rsidR="00225313" w:rsidRPr="007C7A1F" w:rsidDel="009151B2" w14:paraId="2F15DD25" w14:textId="6B01B6E9" w:rsidTr="00225313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562" w:author="William OLANDER" w:date="2021-06-16T11:35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del w:id="563" w:author="William OLANDER" w:date="2021-06-15T15:31:00Z"/>
          <w:trPrChange w:id="564" w:author="William OLANDER" w:date="2021-06-16T11:35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565" w:author="William OLANDER" w:date="2021-06-16T11:35:00Z">
              <w:tcPr>
                <w:tcW w:w="1037" w:type="pct"/>
                <w:gridSpan w:val="2"/>
                <w:shd w:val="clear" w:color="auto" w:fill="BFBFBF"/>
                <w:vAlign w:val="center"/>
              </w:tcPr>
            </w:tcPrChange>
          </w:tcPr>
          <w:p w14:paraId="00B14084" w14:textId="1D4FFBBF" w:rsidR="00225313" w:rsidRPr="007C7A1F" w:rsidDel="009151B2" w:rsidRDefault="00225313" w:rsidP="00225313">
            <w:pPr>
              <w:jc w:val="both"/>
              <w:rPr>
                <w:del w:id="566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567" w:author="William OLANDER" w:date="2021-06-15T15:31:00Z">
              <w:r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I</w:delText>
              </w:r>
            </w:del>
          </w:p>
        </w:tc>
        <w:tc>
          <w:tcPr>
            <w:tcW w:w="2279" w:type="pct"/>
            <w:gridSpan w:val="2"/>
            <w:shd w:val="clear" w:color="auto" w:fill="auto"/>
            <w:vAlign w:val="center"/>
            <w:tcPrChange w:id="568" w:author="William OLANDER" w:date="2021-06-16T11:35:00Z">
              <w:tcPr>
                <w:tcW w:w="1090" w:type="pct"/>
                <w:shd w:val="clear" w:color="auto" w:fill="auto"/>
                <w:vAlign w:val="center"/>
              </w:tcPr>
            </w:tcPrChange>
          </w:tcPr>
          <w:p w14:paraId="2B04A806" w14:textId="7493DD9F" w:rsidR="00225313" w:rsidRPr="007B4BD5" w:rsidDel="009151B2" w:rsidRDefault="00225313" w:rsidP="00225313">
            <w:pPr>
              <w:jc w:val="both"/>
              <w:rPr>
                <w:del w:id="569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570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eastAsia="en-GB"/>
                </w:rPr>
                <w:delText xml:space="preserve">AUTRES FRUITS </w:delText>
              </w:r>
            </w:del>
          </w:p>
        </w:tc>
        <w:tc>
          <w:tcPr>
            <w:tcW w:w="940" w:type="pct"/>
            <w:gridSpan w:val="2"/>
            <w:shd w:val="clear" w:color="auto" w:fill="auto"/>
            <w:vAlign w:val="center"/>
            <w:tcPrChange w:id="571" w:author="William OLANDER" w:date="2021-06-16T11:35:00Z">
              <w:tcPr>
                <w:tcW w:w="1783" w:type="pct"/>
                <w:gridSpan w:val="2"/>
                <w:shd w:val="clear" w:color="auto" w:fill="auto"/>
                <w:vAlign w:val="center"/>
              </w:tcPr>
            </w:tcPrChange>
          </w:tcPr>
          <w:p w14:paraId="6CAEBE20" w14:textId="02431735" w:rsidR="00225313" w:rsidRPr="007B4BD5" w:rsidDel="009151B2" w:rsidRDefault="00225313" w:rsidP="00225313">
            <w:pPr>
              <w:rPr>
                <w:del w:id="572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573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delText xml:space="preserve">Ananas, banane, goyave, dattes, pastèque, canne à sucre, pomme cannelle, orange, citron, jus de fruits frais (fruits pressés sans conservateurs), raisins, fruits sauvages (tamarin, ...), fruit de baobab, </w:delText>
              </w:r>
            </w:del>
          </w:p>
        </w:tc>
        <w:tc>
          <w:tcPr>
            <w:tcW w:w="197" w:type="pct"/>
            <w:shd w:val="clear" w:color="auto" w:fill="auto"/>
            <w:tcPrChange w:id="574" w:author="William OLANDER" w:date="2021-06-16T11:35:00Z">
              <w:tcPr>
                <w:tcW w:w="544" w:type="pct"/>
                <w:gridSpan w:val="3"/>
                <w:shd w:val="clear" w:color="auto" w:fill="auto"/>
              </w:tcPr>
            </w:tcPrChange>
          </w:tcPr>
          <w:p w14:paraId="06C0D611" w14:textId="248791A1" w:rsidR="00225313" w:rsidRPr="007B4BD5" w:rsidDel="009151B2" w:rsidRDefault="00225313" w:rsidP="00225313">
            <w:pPr>
              <w:jc w:val="both"/>
              <w:rPr>
                <w:del w:id="575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576" w:author="William OLANDER" w:date="2021-06-15T15:31:00Z"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0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Non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tab/>
                <w:delText xml:space="preserve">  </w:delText>
              </w:r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Oui </w:delText>
              </w:r>
            </w:del>
          </w:p>
          <w:p w14:paraId="2EE0EC6B" w14:textId="7FEAA3E1" w:rsidR="00225313" w:rsidRPr="007B4BD5" w:rsidDel="009151B2" w:rsidRDefault="00225313" w:rsidP="00225313">
            <w:pPr>
              <w:jc w:val="both"/>
              <w:rPr>
                <w:del w:id="577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578" w:author="William OLANDER" w:date="2021-06-15T14:32:00Z">
              <w:r w:rsidRPr="007B4BD5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8</w:delText>
              </w:r>
              <w:r w:rsidRPr="007B4BD5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>= NSP</w:delText>
              </w:r>
            </w:del>
          </w:p>
        </w:tc>
        <w:tc>
          <w:tcPr>
            <w:tcW w:w="547" w:type="pct"/>
            <w:shd w:val="clear" w:color="auto" w:fill="auto"/>
            <w:tcPrChange w:id="579" w:author="William OLANDER" w:date="2021-06-16T11:35:00Z">
              <w:tcPr>
                <w:tcW w:w="546" w:type="pct"/>
                <w:shd w:val="clear" w:color="auto" w:fill="auto"/>
              </w:tcPr>
            </w:tcPrChange>
          </w:tcPr>
          <w:p w14:paraId="05DA9F17" w14:textId="2D9FEADC" w:rsidR="00225313" w:rsidRPr="007B4BD5" w:rsidDel="009151B2" w:rsidRDefault="00225313" w:rsidP="00225313">
            <w:pPr>
              <w:jc w:val="center"/>
              <w:rPr>
                <w:del w:id="580" w:author="William OLANDER" w:date="2021-06-15T15:31:00Z"/>
                <w:rFonts w:ascii="Verdana" w:hAnsi="Verdana"/>
                <w:sz w:val="16"/>
                <w:szCs w:val="16"/>
              </w:rPr>
            </w:pPr>
            <w:del w:id="581" w:author="William OLANDER" w:date="2021-06-15T15:31:00Z"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>|___|</w:delText>
              </w:r>
            </w:del>
          </w:p>
        </w:tc>
      </w:tr>
      <w:tr w:rsidR="00225313" w:rsidRPr="007C7A1F" w:rsidDel="009151B2" w14:paraId="4A29793E" w14:textId="70D957D5" w:rsidTr="00225313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582" w:author="William OLANDER" w:date="2021-06-16T11:35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del w:id="583" w:author="William OLANDER" w:date="2021-06-15T15:31:00Z"/>
          <w:trPrChange w:id="584" w:author="William OLANDER" w:date="2021-06-16T11:35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585" w:author="William OLANDER" w:date="2021-06-16T11:35:00Z">
              <w:tcPr>
                <w:tcW w:w="1037" w:type="pct"/>
                <w:gridSpan w:val="2"/>
                <w:shd w:val="clear" w:color="auto" w:fill="BFBFBF"/>
                <w:vAlign w:val="center"/>
              </w:tcPr>
            </w:tcPrChange>
          </w:tcPr>
          <w:p w14:paraId="74D19939" w14:textId="29328827" w:rsidR="00225313" w:rsidDel="009151B2" w:rsidRDefault="00225313" w:rsidP="00225313">
            <w:pPr>
              <w:jc w:val="both"/>
              <w:rPr>
                <w:del w:id="586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587" w:author="William OLANDER" w:date="2021-06-15T15:31:00Z">
              <w:r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J</w:delText>
              </w:r>
            </w:del>
          </w:p>
        </w:tc>
        <w:tc>
          <w:tcPr>
            <w:tcW w:w="2279" w:type="pct"/>
            <w:gridSpan w:val="2"/>
            <w:shd w:val="clear" w:color="auto" w:fill="auto"/>
            <w:vAlign w:val="center"/>
            <w:tcPrChange w:id="588" w:author="William OLANDER" w:date="2021-06-16T11:35:00Z">
              <w:tcPr>
                <w:tcW w:w="1090" w:type="pct"/>
                <w:shd w:val="clear" w:color="auto" w:fill="auto"/>
                <w:vAlign w:val="center"/>
              </w:tcPr>
            </w:tcPrChange>
          </w:tcPr>
          <w:p w14:paraId="27F0162C" w14:textId="589BE5C1" w:rsidR="00225313" w:rsidRPr="007B4BD5" w:rsidDel="009151B2" w:rsidRDefault="00225313" w:rsidP="00225313">
            <w:pPr>
              <w:jc w:val="both"/>
              <w:rPr>
                <w:del w:id="589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590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eastAsia="en-GB"/>
                </w:rPr>
                <w:delText>FOIES/ ABATS PLEINS</w:delText>
              </w:r>
            </w:del>
          </w:p>
        </w:tc>
        <w:tc>
          <w:tcPr>
            <w:tcW w:w="940" w:type="pct"/>
            <w:gridSpan w:val="2"/>
            <w:shd w:val="clear" w:color="auto" w:fill="auto"/>
            <w:vAlign w:val="center"/>
            <w:tcPrChange w:id="591" w:author="William OLANDER" w:date="2021-06-16T11:35:00Z">
              <w:tcPr>
                <w:tcW w:w="1783" w:type="pct"/>
                <w:gridSpan w:val="2"/>
                <w:shd w:val="clear" w:color="auto" w:fill="auto"/>
                <w:vAlign w:val="center"/>
              </w:tcPr>
            </w:tcPrChange>
          </w:tcPr>
          <w:p w14:paraId="408F5034" w14:textId="33C2ECEA" w:rsidR="00225313" w:rsidRPr="007B4BD5" w:rsidDel="009151B2" w:rsidRDefault="00225313" w:rsidP="00225313">
            <w:pPr>
              <w:rPr>
                <w:del w:id="592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593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delText>Foie (veau, mouton, chèvre, volailles,), abats pleins (cœur, reins, rate, poumon), boudin noir, œuf de poisson</w:delText>
              </w:r>
            </w:del>
          </w:p>
        </w:tc>
        <w:tc>
          <w:tcPr>
            <w:tcW w:w="197" w:type="pct"/>
            <w:shd w:val="clear" w:color="auto" w:fill="auto"/>
            <w:tcPrChange w:id="594" w:author="William OLANDER" w:date="2021-06-16T11:35:00Z">
              <w:tcPr>
                <w:tcW w:w="544" w:type="pct"/>
                <w:gridSpan w:val="3"/>
                <w:shd w:val="clear" w:color="auto" w:fill="auto"/>
              </w:tcPr>
            </w:tcPrChange>
          </w:tcPr>
          <w:p w14:paraId="5504B9E6" w14:textId="0A1EFD3F" w:rsidR="00225313" w:rsidRPr="007B4BD5" w:rsidDel="009151B2" w:rsidRDefault="00225313" w:rsidP="00225313">
            <w:pPr>
              <w:jc w:val="both"/>
              <w:rPr>
                <w:del w:id="595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596" w:author="William OLANDER" w:date="2021-06-15T15:31:00Z"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0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Non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tab/>
                <w:delText xml:space="preserve">  </w:delText>
              </w:r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Oui </w:delText>
              </w:r>
            </w:del>
          </w:p>
          <w:p w14:paraId="315C92AF" w14:textId="61E60DE3" w:rsidR="00225313" w:rsidRPr="007B4BD5" w:rsidDel="009151B2" w:rsidRDefault="00225313" w:rsidP="00225313">
            <w:pPr>
              <w:jc w:val="both"/>
              <w:rPr>
                <w:del w:id="597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598" w:author="William OLANDER" w:date="2021-06-15T14:32:00Z">
              <w:r w:rsidRPr="007B4BD5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8</w:delText>
              </w:r>
              <w:r w:rsidRPr="007B4BD5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>= NSP</w:delText>
              </w:r>
            </w:del>
          </w:p>
        </w:tc>
        <w:tc>
          <w:tcPr>
            <w:tcW w:w="547" w:type="pct"/>
            <w:shd w:val="clear" w:color="auto" w:fill="auto"/>
            <w:tcPrChange w:id="599" w:author="William OLANDER" w:date="2021-06-16T11:35:00Z">
              <w:tcPr>
                <w:tcW w:w="546" w:type="pct"/>
                <w:shd w:val="clear" w:color="auto" w:fill="auto"/>
              </w:tcPr>
            </w:tcPrChange>
          </w:tcPr>
          <w:p w14:paraId="47740D27" w14:textId="58A29920" w:rsidR="00225313" w:rsidRPr="007B4BD5" w:rsidDel="009151B2" w:rsidRDefault="00225313" w:rsidP="00225313">
            <w:pPr>
              <w:jc w:val="center"/>
              <w:rPr>
                <w:del w:id="600" w:author="William OLANDER" w:date="2021-06-15T15:31:00Z"/>
                <w:rFonts w:ascii="Verdana" w:hAnsi="Verdana"/>
                <w:sz w:val="16"/>
                <w:szCs w:val="16"/>
              </w:rPr>
            </w:pPr>
            <w:del w:id="601" w:author="William OLANDER" w:date="2021-06-15T15:31:00Z"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>|___|</w:delText>
              </w:r>
            </w:del>
          </w:p>
        </w:tc>
      </w:tr>
      <w:tr w:rsidR="00225313" w:rsidRPr="007C7A1F" w:rsidDel="009151B2" w14:paraId="3FFDE9F6" w14:textId="7C0FACC8" w:rsidTr="00225313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602" w:author="William OLANDER" w:date="2021-06-16T11:35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del w:id="603" w:author="William OLANDER" w:date="2021-06-15T15:31:00Z"/>
          <w:trPrChange w:id="604" w:author="William OLANDER" w:date="2021-06-16T11:35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605" w:author="William OLANDER" w:date="2021-06-16T11:35:00Z">
              <w:tcPr>
                <w:tcW w:w="1037" w:type="pct"/>
                <w:gridSpan w:val="2"/>
                <w:shd w:val="clear" w:color="auto" w:fill="BFBFBF"/>
                <w:vAlign w:val="center"/>
              </w:tcPr>
            </w:tcPrChange>
          </w:tcPr>
          <w:p w14:paraId="341D24D4" w14:textId="1E28749A" w:rsidR="00225313" w:rsidDel="009151B2" w:rsidRDefault="00225313" w:rsidP="00225313">
            <w:pPr>
              <w:jc w:val="both"/>
              <w:rPr>
                <w:del w:id="606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607" w:author="William OLANDER" w:date="2021-06-15T15:31:00Z">
              <w:r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K</w:delText>
              </w:r>
            </w:del>
          </w:p>
        </w:tc>
        <w:tc>
          <w:tcPr>
            <w:tcW w:w="2279" w:type="pct"/>
            <w:gridSpan w:val="2"/>
            <w:shd w:val="clear" w:color="auto" w:fill="auto"/>
            <w:vAlign w:val="center"/>
            <w:tcPrChange w:id="608" w:author="William OLANDER" w:date="2021-06-16T11:35:00Z">
              <w:tcPr>
                <w:tcW w:w="1090" w:type="pct"/>
                <w:shd w:val="clear" w:color="auto" w:fill="auto"/>
                <w:vAlign w:val="center"/>
              </w:tcPr>
            </w:tcPrChange>
          </w:tcPr>
          <w:p w14:paraId="5D1AA2AB" w14:textId="5D698747" w:rsidR="00225313" w:rsidRPr="007B4BD5" w:rsidDel="009151B2" w:rsidRDefault="00225313" w:rsidP="00225313">
            <w:pPr>
              <w:jc w:val="both"/>
              <w:rPr>
                <w:del w:id="609" w:author="William OLANDER" w:date="2021-06-15T15:31:00Z"/>
                <w:rFonts w:ascii="Verdana" w:hAnsi="Verdana" w:cs="Arial"/>
                <w:sz w:val="16"/>
                <w:szCs w:val="16"/>
                <w:lang w:eastAsia="en-GB"/>
              </w:rPr>
            </w:pPr>
            <w:del w:id="610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eastAsia="en-GB"/>
                </w:rPr>
                <w:delText>VIANDES ET VOLAILLES</w:delText>
              </w:r>
            </w:del>
          </w:p>
        </w:tc>
        <w:tc>
          <w:tcPr>
            <w:tcW w:w="940" w:type="pct"/>
            <w:gridSpan w:val="2"/>
            <w:shd w:val="clear" w:color="auto" w:fill="auto"/>
            <w:vAlign w:val="center"/>
            <w:tcPrChange w:id="611" w:author="William OLANDER" w:date="2021-06-16T11:35:00Z">
              <w:tcPr>
                <w:tcW w:w="1783" w:type="pct"/>
                <w:gridSpan w:val="2"/>
                <w:shd w:val="clear" w:color="auto" w:fill="auto"/>
                <w:vAlign w:val="center"/>
              </w:tcPr>
            </w:tcPrChange>
          </w:tcPr>
          <w:p w14:paraId="61DF692A" w14:textId="701A01D6" w:rsidR="00225313" w:rsidRPr="007B4BD5" w:rsidDel="009151B2" w:rsidRDefault="00225313" w:rsidP="00225313">
            <w:pPr>
              <w:rPr>
                <w:del w:id="612" w:author="William OLANDER" w:date="2021-06-15T15:31:00Z"/>
                <w:rFonts w:ascii="Verdana" w:hAnsi="Verdana" w:cs="Arial"/>
                <w:sz w:val="16"/>
                <w:szCs w:val="16"/>
                <w:lang w:val="fr-FR" w:eastAsia="en-GB"/>
              </w:rPr>
            </w:pPr>
            <w:del w:id="613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delText>Bœuf, mouton, chèvre, porc (y compris charcuterie), langue, lapin, viande de brousse, Poulet, pintades, dindon, caille, pigeon, chien, chat, singe</w:delText>
              </w:r>
            </w:del>
          </w:p>
        </w:tc>
        <w:tc>
          <w:tcPr>
            <w:tcW w:w="197" w:type="pct"/>
            <w:shd w:val="clear" w:color="auto" w:fill="auto"/>
            <w:tcPrChange w:id="614" w:author="William OLANDER" w:date="2021-06-16T11:35:00Z">
              <w:tcPr>
                <w:tcW w:w="544" w:type="pct"/>
                <w:gridSpan w:val="3"/>
                <w:shd w:val="clear" w:color="auto" w:fill="auto"/>
              </w:tcPr>
            </w:tcPrChange>
          </w:tcPr>
          <w:p w14:paraId="52D25170" w14:textId="07B23185" w:rsidR="00225313" w:rsidRPr="007B4BD5" w:rsidDel="009151B2" w:rsidRDefault="00225313" w:rsidP="00225313">
            <w:pPr>
              <w:jc w:val="both"/>
              <w:rPr>
                <w:del w:id="615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616" w:author="William OLANDER" w:date="2021-06-15T15:31:00Z"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0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Non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tab/>
                <w:delText xml:space="preserve">  </w:delText>
              </w:r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Oui </w:delText>
              </w:r>
            </w:del>
          </w:p>
          <w:p w14:paraId="698B2614" w14:textId="5A226427" w:rsidR="00225313" w:rsidRPr="007B4BD5" w:rsidDel="009151B2" w:rsidRDefault="00225313" w:rsidP="00225313">
            <w:pPr>
              <w:jc w:val="both"/>
              <w:rPr>
                <w:del w:id="617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618" w:author="William OLANDER" w:date="2021-06-15T14:32:00Z">
              <w:r w:rsidRPr="007B4BD5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8</w:delText>
              </w:r>
              <w:r w:rsidRPr="007B4BD5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>= NSP</w:delText>
              </w:r>
            </w:del>
          </w:p>
        </w:tc>
        <w:tc>
          <w:tcPr>
            <w:tcW w:w="547" w:type="pct"/>
            <w:shd w:val="clear" w:color="auto" w:fill="auto"/>
            <w:tcPrChange w:id="619" w:author="William OLANDER" w:date="2021-06-16T11:35:00Z">
              <w:tcPr>
                <w:tcW w:w="546" w:type="pct"/>
                <w:shd w:val="clear" w:color="auto" w:fill="auto"/>
              </w:tcPr>
            </w:tcPrChange>
          </w:tcPr>
          <w:p w14:paraId="1A40B8CA" w14:textId="746905C8" w:rsidR="00225313" w:rsidRPr="007B4BD5" w:rsidDel="009151B2" w:rsidRDefault="00225313" w:rsidP="00225313">
            <w:pPr>
              <w:jc w:val="center"/>
              <w:rPr>
                <w:del w:id="620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</w:p>
        </w:tc>
      </w:tr>
      <w:tr w:rsidR="00225313" w:rsidRPr="007C7A1F" w:rsidDel="009151B2" w14:paraId="50B97CB1" w14:textId="35C0E09E" w:rsidTr="00225313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621" w:author="William OLANDER" w:date="2021-06-16T11:35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del w:id="622" w:author="William OLANDER" w:date="2021-06-15T15:31:00Z"/>
          <w:trPrChange w:id="623" w:author="William OLANDER" w:date="2021-06-16T11:35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624" w:author="William OLANDER" w:date="2021-06-16T11:35:00Z">
              <w:tcPr>
                <w:tcW w:w="1037" w:type="pct"/>
                <w:gridSpan w:val="2"/>
                <w:shd w:val="clear" w:color="auto" w:fill="BFBFBF"/>
                <w:vAlign w:val="center"/>
              </w:tcPr>
            </w:tcPrChange>
          </w:tcPr>
          <w:p w14:paraId="0B054E46" w14:textId="2AAFD8FA" w:rsidR="00225313" w:rsidRPr="007C7A1F" w:rsidDel="009151B2" w:rsidRDefault="00225313" w:rsidP="00225313">
            <w:pPr>
              <w:jc w:val="both"/>
              <w:rPr>
                <w:del w:id="625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626" w:author="William OLANDER" w:date="2021-06-15T15:31:00Z">
              <w:r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L</w:delText>
              </w:r>
            </w:del>
          </w:p>
        </w:tc>
        <w:tc>
          <w:tcPr>
            <w:tcW w:w="2279" w:type="pct"/>
            <w:gridSpan w:val="2"/>
            <w:shd w:val="clear" w:color="auto" w:fill="auto"/>
            <w:vAlign w:val="center"/>
            <w:tcPrChange w:id="627" w:author="William OLANDER" w:date="2021-06-16T11:35:00Z">
              <w:tcPr>
                <w:tcW w:w="1090" w:type="pct"/>
                <w:shd w:val="clear" w:color="auto" w:fill="auto"/>
                <w:vAlign w:val="center"/>
              </w:tcPr>
            </w:tcPrChange>
          </w:tcPr>
          <w:p w14:paraId="659886FA" w14:textId="72BBFC9D" w:rsidR="00225313" w:rsidRPr="007B4BD5" w:rsidDel="009151B2" w:rsidRDefault="00225313" w:rsidP="00225313">
            <w:pPr>
              <w:jc w:val="both"/>
              <w:rPr>
                <w:del w:id="628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629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eastAsia="en-GB"/>
                </w:rPr>
                <w:delText>ŒUFS</w:delText>
              </w:r>
            </w:del>
          </w:p>
        </w:tc>
        <w:tc>
          <w:tcPr>
            <w:tcW w:w="940" w:type="pct"/>
            <w:gridSpan w:val="2"/>
            <w:shd w:val="clear" w:color="auto" w:fill="auto"/>
            <w:vAlign w:val="center"/>
            <w:tcPrChange w:id="630" w:author="William OLANDER" w:date="2021-06-16T11:35:00Z">
              <w:tcPr>
                <w:tcW w:w="1783" w:type="pct"/>
                <w:gridSpan w:val="2"/>
                <w:shd w:val="clear" w:color="auto" w:fill="auto"/>
                <w:vAlign w:val="center"/>
              </w:tcPr>
            </w:tcPrChange>
          </w:tcPr>
          <w:p w14:paraId="277F23D3" w14:textId="450FC815" w:rsidR="00225313" w:rsidRPr="007B4BD5" w:rsidDel="009151B2" w:rsidRDefault="00225313" w:rsidP="00225313">
            <w:pPr>
              <w:rPr>
                <w:del w:id="631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632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delText>Œufs de poule, pintade, caille, de canard, de dinde, …</w:delText>
              </w:r>
            </w:del>
          </w:p>
        </w:tc>
        <w:tc>
          <w:tcPr>
            <w:tcW w:w="197" w:type="pct"/>
            <w:shd w:val="clear" w:color="auto" w:fill="auto"/>
            <w:tcPrChange w:id="633" w:author="William OLANDER" w:date="2021-06-16T11:35:00Z">
              <w:tcPr>
                <w:tcW w:w="544" w:type="pct"/>
                <w:gridSpan w:val="3"/>
                <w:shd w:val="clear" w:color="auto" w:fill="auto"/>
              </w:tcPr>
            </w:tcPrChange>
          </w:tcPr>
          <w:p w14:paraId="538E2AEB" w14:textId="77192BC3" w:rsidR="00225313" w:rsidRPr="007B4BD5" w:rsidDel="009151B2" w:rsidRDefault="00225313" w:rsidP="00225313">
            <w:pPr>
              <w:jc w:val="both"/>
              <w:rPr>
                <w:del w:id="634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635" w:author="William OLANDER" w:date="2021-06-15T15:31:00Z"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0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Non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tab/>
                <w:delText xml:space="preserve">  </w:delText>
              </w:r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Oui </w:delText>
              </w:r>
            </w:del>
          </w:p>
          <w:p w14:paraId="10116E56" w14:textId="1BB0D041" w:rsidR="00225313" w:rsidRPr="007B4BD5" w:rsidDel="009151B2" w:rsidRDefault="00225313" w:rsidP="00225313">
            <w:pPr>
              <w:jc w:val="both"/>
              <w:rPr>
                <w:del w:id="636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637" w:author="William OLANDER" w:date="2021-06-15T14:32:00Z">
              <w:r w:rsidRPr="007B4BD5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8</w:delText>
              </w:r>
              <w:r w:rsidRPr="007B4BD5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>= NSP</w:delText>
              </w:r>
            </w:del>
          </w:p>
        </w:tc>
        <w:tc>
          <w:tcPr>
            <w:tcW w:w="547" w:type="pct"/>
            <w:shd w:val="clear" w:color="auto" w:fill="auto"/>
            <w:tcPrChange w:id="638" w:author="William OLANDER" w:date="2021-06-16T11:35:00Z">
              <w:tcPr>
                <w:tcW w:w="546" w:type="pct"/>
                <w:shd w:val="clear" w:color="auto" w:fill="auto"/>
              </w:tcPr>
            </w:tcPrChange>
          </w:tcPr>
          <w:p w14:paraId="07C2A17A" w14:textId="3DCB27C1" w:rsidR="00225313" w:rsidRPr="007B4BD5" w:rsidDel="009151B2" w:rsidRDefault="00225313" w:rsidP="00225313">
            <w:pPr>
              <w:jc w:val="center"/>
              <w:rPr>
                <w:del w:id="639" w:author="William OLANDER" w:date="2021-06-15T15:31:00Z"/>
                <w:rFonts w:ascii="Verdana" w:hAnsi="Verdana"/>
                <w:sz w:val="16"/>
                <w:szCs w:val="16"/>
              </w:rPr>
            </w:pPr>
            <w:del w:id="640" w:author="William OLANDER" w:date="2021-06-15T15:31:00Z"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>|___|</w:delText>
              </w:r>
            </w:del>
          </w:p>
        </w:tc>
      </w:tr>
      <w:tr w:rsidR="00225313" w:rsidRPr="007C7A1F" w:rsidDel="009151B2" w14:paraId="0D3E0184" w14:textId="0B008D44" w:rsidTr="00225313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641" w:author="William OLANDER" w:date="2021-06-16T11:35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del w:id="642" w:author="William OLANDER" w:date="2021-06-15T15:31:00Z"/>
          <w:trPrChange w:id="643" w:author="William OLANDER" w:date="2021-06-16T11:35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644" w:author="William OLANDER" w:date="2021-06-16T11:35:00Z">
              <w:tcPr>
                <w:tcW w:w="1037" w:type="pct"/>
                <w:gridSpan w:val="2"/>
                <w:shd w:val="clear" w:color="auto" w:fill="BFBFBF"/>
                <w:vAlign w:val="center"/>
              </w:tcPr>
            </w:tcPrChange>
          </w:tcPr>
          <w:p w14:paraId="76F1750E" w14:textId="1E4BB44A" w:rsidR="00225313" w:rsidDel="009151B2" w:rsidRDefault="00225313" w:rsidP="00225313">
            <w:pPr>
              <w:jc w:val="both"/>
              <w:rPr>
                <w:del w:id="645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646" w:author="William OLANDER" w:date="2021-06-15T15:31:00Z">
              <w:r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M</w:delText>
              </w:r>
            </w:del>
          </w:p>
        </w:tc>
        <w:tc>
          <w:tcPr>
            <w:tcW w:w="2279" w:type="pct"/>
            <w:gridSpan w:val="2"/>
            <w:shd w:val="clear" w:color="auto" w:fill="auto"/>
            <w:vAlign w:val="center"/>
            <w:tcPrChange w:id="647" w:author="William OLANDER" w:date="2021-06-16T11:35:00Z">
              <w:tcPr>
                <w:tcW w:w="1090" w:type="pct"/>
                <w:shd w:val="clear" w:color="auto" w:fill="auto"/>
                <w:vAlign w:val="center"/>
              </w:tcPr>
            </w:tcPrChange>
          </w:tcPr>
          <w:p w14:paraId="2824835D" w14:textId="7753CB75" w:rsidR="00225313" w:rsidRPr="007B4BD5" w:rsidDel="009151B2" w:rsidRDefault="00225313" w:rsidP="00225313">
            <w:pPr>
              <w:jc w:val="both"/>
              <w:rPr>
                <w:del w:id="648" w:author="William OLANDER" w:date="2021-06-15T15:31:00Z"/>
                <w:rFonts w:ascii="Verdana" w:hAnsi="Verdana" w:cs="Arial"/>
                <w:sz w:val="16"/>
                <w:szCs w:val="16"/>
                <w:lang w:val="fr-FR" w:eastAsia="en-GB"/>
              </w:rPr>
            </w:pPr>
            <w:del w:id="649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delText>POISSONS ET FRUITS DE MER FRAIS, FUMES OU SECHES</w:delText>
              </w:r>
            </w:del>
          </w:p>
        </w:tc>
        <w:tc>
          <w:tcPr>
            <w:tcW w:w="940" w:type="pct"/>
            <w:gridSpan w:val="2"/>
            <w:shd w:val="clear" w:color="auto" w:fill="auto"/>
            <w:vAlign w:val="center"/>
            <w:tcPrChange w:id="650" w:author="William OLANDER" w:date="2021-06-16T11:35:00Z">
              <w:tcPr>
                <w:tcW w:w="1783" w:type="pct"/>
                <w:gridSpan w:val="2"/>
                <w:shd w:val="clear" w:color="auto" w:fill="auto"/>
                <w:vAlign w:val="center"/>
              </w:tcPr>
            </w:tcPrChange>
          </w:tcPr>
          <w:p w14:paraId="1BD04235" w14:textId="7E892E66" w:rsidR="00225313" w:rsidRPr="007B4BD5" w:rsidDel="009151B2" w:rsidRDefault="00225313" w:rsidP="00225313">
            <w:pPr>
              <w:rPr>
                <w:del w:id="651" w:author="William OLANDER" w:date="2021-06-15T15:31:00Z"/>
                <w:rFonts w:ascii="Verdana" w:hAnsi="Verdana" w:cs="Arial"/>
                <w:sz w:val="16"/>
                <w:szCs w:val="16"/>
                <w:lang w:val="fr-FR" w:eastAsia="en-GB"/>
              </w:rPr>
            </w:pPr>
            <w:del w:id="652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delText>Poisson frais, poisson fumé, salé, séché (sauf pincée de poudre), conserves (sardines, thon.), tous fruits de mer, crabes, crevettes fraiches, fumées ou séchées</w:delText>
              </w:r>
            </w:del>
          </w:p>
        </w:tc>
        <w:tc>
          <w:tcPr>
            <w:tcW w:w="197" w:type="pct"/>
            <w:shd w:val="clear" w:color="auto" w:fill="auto"/>
            <w:tcPrChange w:id="653" w:author="William OLANDER" w:date="2021-06-16T11:35:00Z">
              <w:tcPr>
                <w:tcW w:w="544" w:type="pct"/>
                <w:gridSpan w:val="3"/>
                <w:shd w:val="clear" w:color="auto" w:fill="auto"/>
              </w:tcPr>
            </w:tcPrChange>
          </w:tcPr>
          <w:p w14:paraId="1F88A04E" w14:textId="2909CDC0" w:rsidR="00225313" w:rsidRPr="007B4BD5" w:rsidDel="009151B2" w:rsidRDefault="00225313" w:rsidP="00225313">
            <w:pPr>
              <w:jc w:val="both"/>
              <w:rPr>
                <w:del w:id="654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655" w:author="William OLANDER" w:date="2021-06-15T15:31:00Z"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0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Non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tab/>
                <w:delText xml:space="preserve">  </w:delText>
              </w:r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Oui </w:delText>
              </w:r>
            </w:del>
          </w:p>
          <w:p w14:paraId="577A9AE3" w14:textId="782704E1" w:rsidR="00225313" w:rsidRPr="007B4BD5" w:rsidDel="009151B2" w:rsidRDefault="00225313" w:rsidP="00225313">
            <w:pPr>
              <w:jc w:val="both"/>
              <w:rPr>
                <w:del w:id="656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657" w:author="William OLANDER" w:date="2021-06-15T14:32:00Z">
              <w:r w:rsidRPr="007B4BD5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8</w:delText>
              </w:r>
              <w:r w:rsidRPr="007B4BD5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>= NSP</w:delText>
              </w:r>
            </w:del>
          </w:p>
        </w:tc>
        <w:tc>
          <w:tcPr>
            <w:tcW w:w="547" w:type="pct"/>
            <w:shd w:val="clear" w:color="auto" w:fill="auto"/>
            <w:tcPrChange w:id="658" w:author="William OLANDER" w:date="2021-06-16T11:35:00Z">
              <w:tcPr>
                <w:tcW w:w="546" w:type="pct"/>
                <w:shd w:val="clear" w:color="auto" w:fill="auto"/>
              </w:tcPr>
            </w:tcPrChange>
          </w:tcPr>
          <w:p w14:paraId="1594EC68" w14:textId="0BF32C8B" w:rsidR="00225313" w:rsidRPr="007B4BD5" w:rsidDel="009151B2" w:rsidRDefault="00225313" w:rsidP="00225313">
            <w:pPr>
              <w:jc w:val="center"/>
              <w:rPr>
                <w:del w:id="659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</w:p>
        </w:tc>
      </w:tr>
      <w:tr w:rsidR="00225313" w:rsidRPr="007C7A1F" w:rsidDel="009151B2" w14:paraId="1D9633AB" w14:textId="3C43F239" w:rsidTr="00225313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660" w:author="William OLANDER" w:date="2021-06-16T11:35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del w:id="661" w:author="William OLANDER" w:date="2021-06-15T15:31:00Z"/>
          <w:trPrChange w:id="662" w:author="William OLANDER" w:date="2021-06-16T11:35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663" w:author="William OLANDER" w:date="2021-06-16T11:35:00Z">
              <w:tcPr>
                <w:tcW w:w="1037" w:type="pct"/>
                <w:gridSpan w:val="2"/>
                <w:shd w:val="clear" w:color="auto" w:fill="BFBFBF"/>
                <w:vAlign w:val="center"/>
              </w:tcPr>
            </w:tcPrChange>
          </w:tcPr>
          <w:p w14:paraId="1ECCCD1E" w14:textId="188D4AD3" w:rsidR="00225313" w:rsidRPr="007C7A1F" w:rsidDel="009151B2" w:rsidRDefault="00225313" w:rsidP="00225313">
            <w:pPr>
              <w:jc w:val="both"/>
              <w:rPr>
                <w:del w:id="664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665" w:author="William OLANDER" w:date="2021-06-15T15:31:00Z">
              <w:r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N</w:delText>
              </w:r>
            </w:del>
          </w:p>
        </w:tc>
        <w:tc>
          <w:tcPr>
            <w:tcW w:w="2279" w:type="pct"/>
            <w:gridSpan w:val="2"/>
            <w:shd w:val="clear" w:color="auto" w:fill="auto"/>
            <w:vAlign w:val="center"/>
            <w:tcPrChange w:id="666" w:author="William OLANDER" w:date="2021-06-16T11:35:00Z">
              <w:tcPr>
                <w:tcW w:w="1090" w:type="pct"/>
                <w:shd w:val="clear" w:color="auto" w:fill="auto"/>
                <w:vAlign w:val="center"/>
              </w:tcPr>
            </w:tcPrChange>
          </w:tcPr>
          <w:p w14:paraId="31E5B92A" w14:textId="5A618DBD" w:rsidR="00225313" w:rsidRPr="007B4BD5" w:rsidDel="009151B2" w:rsidRDefault="00225313" w:rsidP="00225313">
            <w:pPr>
              <w:jc w:val="both"/>
              <w:rPr>
                <w:del w:id="667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668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eastAsia="en-GB"/>
                </w:rPr>
                <w:delText>PRODUITS LAITIERS</w:delText>
              </w:r>
            </w:del>
          </w:p>
        </w:tc>
        <w:tc>
          <w:tcPr>
            <w:tcW w:w="940" w:type="pct"/>
            <w:gridSpan w:val="2"/>
            <w:shd w:val="clear" w:color="auto" w:fill="auto"/>
            <w:vAlign w:val="center"/>
            <w:tcPrChange w:id="669" w:author="William OLANDER" w:date="2021-06-16T11:35:00Z">
              <w:tcPr>
                <w:tcW w:w="1783" w:type="pct"/>
                <w:gridSpan w:val="2"/>
                <w:shd w:val="clear" w:color="auto" w:fill="auto"/>
                <w:vAlign w:val="center"/>
              </w:tcPr>
            </w:tcPrChange>
          </w:tcPr>
          <w:p w14:paraId="54FD3BC0" w14:textId="11130457" w:rsidR="00225313" w:rsidRPr="007B4BD5" w:rsidDel="009151B2" w:rsidRDefault="00225313" w:rsidP="00225313">
            <w:pPr>
              <w:rPr>
                <w:del w:id="670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671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delText>Lait frais, lait en poudre, lait concentré (sucré ou non), yaourt, fromage, crème fraîche, Lait fermenté</w:delText>
              </w:r>
            </w:del>
          </w:p>
        </w:tc>
        <w:tc>
          <w:tcPr>
            <w:tcW w:w="197" w:type="pct"/>
            <w:shd w:val="clear" w:color="auto" w:fill="auto"/>
            <w:tcPrChange w:id="672" w:author="William OLANDER" w:date="2021-06-16T11:35:00Z">
              <w:tcPr>
                <w:tcW w:w="544" w:type="pct"/>
                <w:gridSpan w:val="3"/>
                <w:shd w:val="clear" w:color="auto" w:fill="auto"/>
              </w:tcPr>
            </w:tcPrChange>
          </w:tcPr>
          <w:p w14:paraId="11EA1722" w14:textId="2264092F" w:rsidR="00225313" w:rsidRPr="007B4BD5" w:rsidDel="009151B2" w:rsidRDefault="00225313" w:rsidP="00225313">
            <w:pPr>
              <w:jc w:val="both"/>
              <w:rPr>
                <w:del w:id="673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674" w:author="William OLANDER" w:date="2021-06-15T15:31:00Z"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0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Non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tab/>
                <w:delText xml:space="preserve">  </w:delText>
              </w:r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Oui </w:delText>
              </w:r>
            </w:del>
          </w:p>
          <w:p w14:paraId="5C8639C8" w14:textId="72C10E30" w:rsidR="00225313" w:rsidRPr="007B4BD5" w:rsidDel="009151B2" w:rsidRDefault="00225313" w:rsidP="00225313">
            <w:pPr>
              <w:jc w:val="both"/>
              <w:rPr>
                <w:del w:id="675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676" w:author="William OLANDER" w:date="2021-06-15T14:32:00Z">
              <w:r w:rsidRPr="007B4BD5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8</w:delText>
              </w:r>
              <w:r w:rsidRPr="007B4BD5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>= NSP</w:delText>
              </w:r>
            </w:del>
          </w:p>
        </w:tc>
        <w:tc>
          <w:tcPr>
            <w:tcW w:w="547" w:type="pct"/>
            <w:shd w:val="clear" w:color="auto" w:fill="auto"/>
            <w:tcPrChange w:id="677" w:author="William OLANDER" w:date="2021-06-16T11:35:00Z">
              <w:tcPr>
                <w:tcW w:w="546" w:type="pct"/>
                <w:shd w:val="clear" w:color="auto" w:fill="auto"/>
              </w:tcPr>
            </w:tcPrChange>
          </w:tcPr>
          <w:p w14:paraId="2463A3F8" w14:textId="01412C0F" w:rsidR="00225313" w:rsidRPr="007B4BD5" w:rsidDel="009151B2" w:rsidRDefault="00225313" w:rsidP="00225313">
            <w:pPr>
              <w:jc w:val="center"/>
              <w:rPr>
                <w:del w:id="678" w:author="William OLANDER" w:date="2021-06-15T15:31:00Z"/>
                <w:rFonts w:ascii="Verdana" w:hAnsi="Verdana"/>
                <w:sz w:val="16"/>
                <w:szCs w:val="16"/>
              </w:rPr>
            </w:pPr>
            <w:del w:id="679" w:author="William OLANDER" w:date="2021-06-15T15:31:00Z"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>|___|</w:delText>
              </w:r>
            </w:del>
          </w:p>
        </w:tc>
      </w:tr>
      <w:tr w:rsidR="00225313" w:rsidRPr="007C7A1F" w:rsidDel="009151B2" w14:paraId="6C69D43B" w14:textId="3F75C52D" w:rsidTr="00225313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680" w:author="William OLANDER" w:date="2021-06-16T11:35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del w:id="681" w:author="William OLANDER" w:date="2021-06-15T15:31:00Z"/>
          <w:trPrChange w:id="682" w:author="William OLANDER" w:date="2021-06-16T11:35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683" w:author="William OLANDER" w:date="2021-06-16T11:35:00Z">
              <w:tcPr>
                <w:tcW w:w="1037" w:type="pct"/>
                <w:gridSpan w:val="2"/>
                <w:shd w:val="clear" w:color="auto" w:fill="BFBFBF"/>
                <w:vAlign w:val="center"/>
              </w:tcPr>
            </w:tcPrChange>
          </w:tcPr>
          <w:p w14:paraId="2648E10B" w14:textId="267D5C9C" w:rsidR="00225313" w:rsidRPr="007C7A1F" w:rsidDel="009151B2" w:rsidRDefault="00225313" w:rsidP="00225313">
            <w:pPr>
              <w:jc w:val="both"/>
              <w:rPr>
                <w:del w:id="684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685" w:author="William OLANDER" w:date="2021-06-15T15:31:00Z">
              <w:r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O</w:delText>
              </w:r>
            </w:del>
          </w:p>
        </w:tc>
        <w:tc>
          <w:tcPr>
            <w:tcW w:w="2279" w:type="pct"/>
            <w:gridSpan w:val="2"/>
            <w:shd w:val="clear" w:color="auto" w:fill="auto"/>
            <w:vAlign w:val="center"/>
            <w:tcPrChange w:id="686" w:author="William OLANDER" w:date="2021-06-16T11:35:00Z">
              <w:tcPr>
                <w:tcW w:w="1090" w:type="pct"/>
                <w:shd w:val="clear" w:color="auto" w:fill="auto"/>
                <w:vAlign w:val="center"/>
              </w:tcPr>
            </w:tcPrChange>
          </w:tcPr>
          <w:p w14:paraId="54EE2622" w14:textId="40C606B2" w:rsidR="00225313" w:rsidRPr="007B4BD5" w:rsidDel="009151B2" w:rsidRDefault="00225313" w:rsidP="00225313">
            <w:pPr>
              <w:pStyle w:val="Default"/>
              <w:jc w:val="both"/>
              <w:rPr>
                <w:del w:id="687" w:author="William OLANDER" w:date="2021-06-15T15:31:00Z"/>
                <w:rFonts w:ascii="Verdana" w:hAnsi="Verdana" w:cs="Arial"/>
                <w:color w:val="auto"/>
                <w:sz w:val="16"/>
                <w:szCs w:val="16"/>
                <w:lang w:val="en-US" w:eastAsia="en-GB"/>
              </w:rPr>
            </w:pPr>
            <w:del w:id="688" w:author="William OLANDER" w:date="2021-06-15T15:31:00Z">
              <w:r w:rsidRPr="007B4BD5" w:rsidDel="009151B2">
                <w:rPr>
                  <w:rFonts w:ascii="Verdana" w:hAnsi="Verdana" w:cs="Arial"/>
                  <w:color w:val="auto"/>
                  <w:sz w:val="16"/>
                  <w:szCs w:val="16"/>
                  <w:lang w:val="en-US" w:eastAsia="en-GB"/>
                </w:rPr>
                <w:delText>PRODUITS FORTIFIES ET ENRICHIS</w:delText>
              </w:r>
            </w:del>
          </w:p>
        </w:tc>
        <w:tc>
          <w:tcPr>
            <w:tcW w:w="940" w:type="pct"/>
            <w:gridSpan w:val="2"/>
            <w:shd w:val="clear" w:color="auto" w:fill="auto"/>
            <w:vAlign w:val="center"/>
            <w:tcPrChange w:id="689" w:author="William OLANDER" w:date="2021-06-16T11:35:00Z">
              <w:tcPr>
                <w:tcW w:w="1783" w:type="pct"/>
                <w:gridSpan w:val="2"/>
                <w:shd w:val="clear" w:color="auto" w:fill="auto"/>
                <w:vAlign w:val="center"/>
              </w:tcPr>
            </w:tcPrChange>
          </w:tcPr>
          <w:p w14:paraId="4F39B699" w14:textId="5B68ABA4" w:rsidR="00225313" w:rsidRPr="007B4BD5" w:rsidDel="009151B2" w:rsidRDefault="00225313" w:rsidP="00225313">
            <w:pPr>
              <w:pStyle w:val="Default"/>
              <w:jc w:val="both"/>
              <w:rPr>
                <w:del w:id="690" w:author="William OLANDER" w:date="2021-06-15T15:31:00Z"/>
                <w:rFonts w:ascii="Verdana" w:hAnsi="Verdana" w:cs="Arial"/>
                <w:color w:val="auto"/>
                <w:sz w:val="16"/>
                <w:szCs w:val="16"/>
                <w:lang w:eastAsia="en-GB"/>
              </w:rPr>
            </w:pPr>
            <w:del w:id="691" w:author="William OLANDER" w:date="2021-06-15T15:31:00Z">
              <w:r w:rsidRPr="007B4BD5" w:rsidDel="009151B2">
                <w:rPr>
                  <w:rFonts w:ascii="Verdana" w:hAnsi="Verdana" w:cs="Arial"/>
                  <w:color w:val="auto"/>
                  <w:sz w:val="16"/>
                  <w:szCs w:val="16"/>
                  <w:lang w:eastAsia="en-GB"/>
                </w:rPr>
                <w:delText xml:space="preserve">Super-Cereal or Plumpy Sup et autres SNF distribues par le PAM </w:delText>
              </w:r>
            </w:del>
          </w:p>
          <w:p w14:paraId="741EFA06" w14:textId="598D9F26" w:rsidR="00225313" w:rsidRPr="007B4BD5" w:rsidDel="009151B2" w:rsidRDefault="00225313" w:rsidP="00225313">
            <w:pPr>
              <w:jc w:val="both"/>
              <w:rPr>
                <w:del w:id="692" w:author="William OLANDER" w:date="2021-06-15T15:31:00Z"/>
                <w:rFonts w:ascii="Verdana" w:hAnsi="Verdana" w:cs="Arial"/>
                <w:sz w:val="16"/>
                <w:szCs w:val="16"/>
                <w:lang w:val="fr-FR" w:eastAsia="en-GB"/>
              </w:rPr>
            </w:pPr>
          </w:p>
        </w:tc>
        <w:tc>
          <w:tcPr>
            <w:tcW w:w="197" w:type="pct"/>
            <w:shd w:val="clear" w:color="auto" w:fill="auto"/>
            <w:tcPrChange w:id="693" w:author="William OLANDER" w:date="2021-06-16T11:35:00Z">
              <w:tcPr>
                <w:tcW w:w="544" w:type="pct"/>
                <w:gridSpan w:val="3"/>
                <w:shd w:val="clear" w:color="auto" w:fill="auto"/>
              </w:tcPr>
            </w:tcPrChange>
          </w:tcPr>
          <w:p w14:paraId="636AAE57" w14:textId="081CDEAD" w:rsidR="00225313" w:rsidRPr="007B4BD5" w:rsidDel="009151B2" w:rsidRDefault="00225313" w:rsidP="00225313">
            <w:pPr>
              <w:jc w:val="both"/>
              <w:rPr>
                <w:del w:id="694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695" w:author="William OLANDER" w:date="2021-06-15T15:31:00Z"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0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Non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tab/>
                <w:delText xml:space="preserve">  </w:delText>
              </w:r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Oui </w:delText>
              </w:r>
            </w:del>
          </w:p>
          <w:p w14:paraId="0EAF2AAE" w14:textId="5697554F" w:rsidR="00225313" w:rsidRPr="007B4BD5" w:rsidDel="009151B2" w:rsidRDefault="00225313" w:rsidP="00225313">
            <w:pPr>
              <w:jc w:val="both"/>
              <w:rPr>
                <w:del w:id="696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697" w:author="William OLANDER" w:date="2021-06-15T14:32:00Z">
              <w:r w:rsidRPr="007B4BD5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8</w:delText>
              </w:r>
              <w:r w:rsidRPr="007B4BD5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>= NSP</w:delText>
              </w:r>
            </w:del>
          </w:p>
        </w:tc>
        <w:tc>
          <w:tcPr>
            <w:tcW w:w="547" w:type="pct"/>
            <w:shd w:val="clear" w:color="auto" w:fill="auto"/>
            <w:tcPrChange w:id="698" w:author="William OLANDER" w:date="2021-06-16T11:35:00Z">
              <w:tcPr>
                <w:tcW w:w="546" w:type="pct"/>
                <w:shd w:val="clear" w:color="auto" w:fill="auto"/>
              </w:tcPr>
            </w:tcPrChange>
          </w:tcPr>
          <w:p w14:paraId="71051E57" w14:textId="06B095F6" w:rsidR="00225313" w:rsidRPr="007B4BD5" w:rsidDel="009151B2" w:rsidRDefault="00225313" w:rsidP="00225313">
            <w:pPr>
              <w:jc w:val="center"/>
              <w:rPr>
                <w:del w:id="699" w:author="William OLANDER" w:date="2021-06-15T15:31:00Z"/>
                <w:rFonts w:ascii="Verdana" w:hAnsi="Verdana"/>
                <w:sz w:val="16"/>
                <w:szCs w:val="16"/>
              </w:rPr>
            </w:pPr>
          </w:p>
        </w:tc>
      </w:tr>
      <w:tr w:rsidR="00225313" w:rsidRPr="007C7A1F" w:rsidDel="009151B2" w14:paraId="5B1429BE" w14:textId="68F7DE2E" w:rsidTr="00225313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700" w:author="William OLANDER" w:date="2021-06-16T11:35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80"/>
          <w:del w:id="701" w:author="William OLANDER" w:date="2021-06-15T15:31:00Z"/>
          <w:trPrChange w:id="702" w:author="William OLANDER" w:date="2021-06-16T11:35:00Z">
            <w:trPr>
              <w:trHeight w:val="80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703" w:author="William OLANDER" w:date="2021-06-16T11:35:00Z">
              <w:tcPr>
                <w:tcW w:w="1037" w:type="pct"/>
                <w:gridSpan w:val="2"/>
                <w:shd w:val="clear" w:color="auto" w:fill="BFBFBF"/>
                <w:vAlign w:val="center"/>
              </w:tcPr>
            </w:tcPrChange>
          </w:tcPr>
          <w:p w14:paraId="32FFD98A" w14:textId="18A85F43" w:rsidR="00225313" w:rsidRPr="007C7A1F" w:rsidDel="009151B2" w:rsidRDefault="00225313" w:rsidP="00225313">
            <w:pPr>
              <w:jc w:val="both"/>
              <w:rPr>
                <w:del w:id="704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705" w:author="William OLANDER" w:date="2021-06-15T15:31:00Z">
              <w:r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P</w:delText>
              </w:r>
            </w:del>
          </w:p>
        </w:tc>
        <w:tc>
          <w:tcPr>
            <w:tcW w:w="2279" w:type="pct"/>
            <w:gridSpan w:val="2"/>
            <w:shd w:val="clear" w:color="auto" w:fill="auto"/>
            <w:vAlign w:val="center"/>
            <w:tcPrChange w:id="706" w:author="William OLANDER" w:date="2021-06-16T11:35:00Z">
              <w:tcPr>
                <w:tcW w:w="1090" w:type="pct"/>
                <w:shd w:val="clear" w:color="auto" w:fill="auto"/>
                <w:vAlign w:val="center"/>
              </w:tcPr>
            </w:tcPrChange>
          </w:tcPr>
          <w:p w14:paraId="1C495196" w14:textId="5F11753E" w:rsidR="00225313" w:rsidRPr="007B4BD5" w:rsidDel="009151B2" w:rsidRDefault="00225313" w:rsidP="00225313">
            <w:pPr>
              <w:jc w:val="both"/>
              <w:rPr>
                <w:del w:id="707" w:author="William OLANDER" w:date="2021-06-15T15:31:00Z"/>
                <w:rFonts w:ascii="Verdana" w:hAnsi="Verdana" w:cs="Arial"/>
                <w:sz w:val="16"/>
                <w:szCs w:val="16"/>
                <w:lang w:val="fr-FR" w:eastAsia="en-GB"/>
              </w:rPr>
            </w:pPr>
            <w:del w:id="708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eastAsia="en-GB"/>
                </w:rPr>
                <w:delText>CONDIMENTS</w:delText>
              </w:r>
            </w:del>
          </w:p>
        </w:tc>
        <w:tc>
          <w:tcPr>
            <w:tcW w:w="940" w:type="pct"/>
            <w:gridSpan w:val="2"/>
            <w:shd w:val="clear" w:color="auto" w:fill="auto"/>
            <w:vAlign w:val="center"/>
            <w:tcPrChange w:id="709" w:author="William OLANDER" w:date="2021-06-16T11:35:00Z">
              <w:tcPr>
                <w:tcW w:w="1783" w:type="pct"/>
                <w:gridSpan w:val="2"/>
                <w:shd w:val="clear" w:color="auto" w:fill="auto"/>
                <w:vAlign w:val="center"/>
              </w:tcPr>
            </w:tcPrChange>
          </w:tcPr>
          <w:p w14:paraId="43CBA1C9" w14:textId="0EF28E31" w:rsidR="00225313" w:rsidRPr="007B4BD5" w:rsidDel="009151B2" w:rsidRDefault="00225313" w:rsidP="00225313">
            <w:pPr>
              <w:rPr>
                <w:del w:id="710" w:author="William OLANDER" w:date="2021-06-15T15:31:00Z"/>
                <w:rFonts w:ascii="Verdana" w:hAnsi="Verdana" w:cs="Arial"/>
                <w:sz w:val="16"/>
                <w:szCs w:val="16"/>
                <w:lang w:val="fr-FR" w:eastAsia="en-GB"/>
              </w:rPr>
            </w:pPr>
            <w:del w:id="711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delText xml:space="preserve">Concentré de tomates, piment, poudre de poisson, sel, cube Maggi, </w:delText>
              </w:r>
            </w:del>
          </w:p>
        </w:tc>
        <w:tc>
          <w:tcPr>
            <w:tcW w:w="197" w:type="pct"/>
            <w:shd w:val="clear" w:color="auto" w:fill="auto"/>
            <w:tcPrChange w:id="712" w:author="William OLANDER" w:date="2021-06-16T11:35:00Z">
              <w:tcPr>
                <w:tcW w:w="544" w:type="pct"/>
                <w:gridSpan w:val="3"/>
                <w:shd w:val="clear" w:color="auto" w:fill="auto"/>
              </w:tcPr>
            </w:tcPrChange>
          </w:tcPr>
          <w:p w14:paraId="760A81FE" w14:textId="5C0F836C" w:rsidR="00225313" w:rsidRPr="007B4BD5" w:rsidDel="009151B2" w:rsidRDefault="00225313" w:rsidP="00225313">
            <w:pPr>
              <w:jc w:val="both"/>
              <w:rPr>
                <w:del w:id="713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714" w:author="William OLANDER" w:date="2021-06-15T15:31:00Z"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0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Non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tab/>
                <w:delText xml:space="preserve">  </w:delText>
              </w:r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Oui </w:delText>
              </w:r>
            </w:del>
          </w:p>
          <w:p w14:paraId="0C29F5A5" w14:textId="5A31BB7F" w:rsidR="00225313" w:rsidRPr="007B4BD5" w:rsidDel="009151B2" w:rsidRDefault="00225313" w:rsidP="00225313">
            <w:pPr>
              <w:jc w:val="both"/>
              <w:rPr>
                <w:del w:id="715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716" w:author="William OLANDER" w:date="2021-06-15T14:32:00Z">
              <w:r w:rsidRPr="007B4BD5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8</w:delText>
              </w:r>
              <w:r w:rsidRPr="007B4BD5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>= NSP</w:delText>
              </w:r>
            </w:del>
          </w:p>
        </w:tc>
        <w:tc>
          <w:tcPr>
            <w:tcW w:w="547" w:type="pct"/>
            <w:shd w:val="clear" w:color="auto" w:fill="auto"/>
            <w:tcPrChange w:id="717" w:author="William OLANDER" w:date="2021-06-16T11:35:00Z">
              <w:tcPr>
                <w:tcW w:w="546" w:type="pct"/>
                <w:shd w:val="clear" w:color="auto" w:fill="auto"/>
              </w:tcPr>
            </w:tcPrChange>
          </w:tcPr>
          <w:p w14:paraId="40C184E5" w14:textId="3FD1A6C6" w:rsidR="00225313" w:rsidRPr="007B4BD5" w:rsidDel="009151B2" w:rsidRDefault="00225313" w:rsidP="00225313">
            <w:pPr>
              <w:jc w:val="center"/>
              <w:rPr>
                <w:del w:id="718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719" w:author="William OLANDER" w:date="2021-06-15T15:31:00Z"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>|___|</w:delText>
              </w:r>
            </w:del>
          </w:p>
        </w:tc>
      </w:tr>
      <w:tr w:rsidR="00225313" w:rsidRPr="007C7A1F" w:rsidDel="009151B2" w14:paraId="41EEA8F0" w14:textId="2DE496A8" w:rsidTr="00225313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720" w:author="William OLANDER" w:date="2021-06-16T11:35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80"/>
          <w:del w:id="721" w:author="William OLANDER" w:date="2021-06-15T15:31:00Z"/>
          <w:trPrChange w:id="722" w:author="William OLANDER" w:date="2021-06-16T11:35:00Z">
            <w:trPr>
              <w:trHeight w:val="80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723" w:author="William OLANDER" w:date="2021-06-16T11:35:00Z">
              <w:tcPr>
                <w:tcW w:w="1037" w:type="pct"/>
                <w:gridSpan w:val="2"/>
                <w:shd w:val="clear" w:color="auto" w:fill="BFBFBF"/>
                <w:vAlign w:val="center"/>
              </w:tcPr>
            </w:tcPrChange>
          </w:tcPr>
          <w:p w14:paraId="2F925516" w14:textId="70F8C259" w:rsidR="00225313" w:rsidRPr="007C7A1F" w:rsidDel="009151B2" w:rsidRDefault="00225313" w:rsidP="00225313">
            <w:pPr>
              <w:jc w:val="both"/>
              <w:rPr>
                <w:del w:id="724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725" w:author="William OLANDER" w:date="2021-06-15T15:31:00Z">
              <w:r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Q</w:delText>
              </w:r>
            </w:del>
          </w:p>
        </w:tc>
        <w:tc>
          <w:tcPr>
            <w:tcW w:w="2279" w:type="pct"/>
            <w:gridSpan w:val="2"/>
            <w:shd w:val="clear" w:color="auto" w:fill="auto"/>
            <w:vAlign w:val="center"/>
            <w:tcPrChange w:id="726" w:author="William OLANDER" w:date="2021-06-16T11:35:00Z">
              <w:tcPr>
                <w:tcW w:w="1090" w:type="pct"/>
                <w:shd w:val="clear" w:color="auto" w:fill="auto"/>
                <w:vAlign w:val="center"/>
              </w:tcPr>
            </w:tcPrChange>
          </w:tcPr>
          <w:p w14:paraId="1BD6F886" w14:textId="755165E4" w:rsidR="00225313" w:rsidRPr="007B4BD5" w:rsidDel="009151B2" w:rsidRDefault="00225313" w:rsidP="00225313">
            <w:pPr>
              <w:jc w:val="both"/>
              <w:rPr>
                <w:del w:id="727" w:author="William OLANDER" w:date="2021-06-15T15:31:00Z"/>
                <w:rFonts w:ascii="Verdana" w:hAnsi="Verdana" w:cs="Arial"/>
                <w:sz w:val="16"/>
                <w:szCs w:val="16"/>
                <w:lang w:val="fr-FR" w:eastAsia="en-GB"/>
              </w:rPr>
            </w:pPr>
            <w:del w:id="728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eastAsia="en-GB"/>
                </w:rPr>
                <w:delText>AUTRES BOISSONS ET ALIMENTS</w:delText>
              </w:r>
            </w:del>
          </w:p>
        </w:tc>
        <w:tc>
          <w:tcPr>
            <w:tcW w:w="940" w:type="pct"/>
            <w:gridSpan w:val="2"/>
            <w:shd w:val="clear" w:color="auto" w:fill="auto"/>
            <w:vAlign w:val="center"/>
            <w:tcPrChange w:id="729" w:author="William OLANDER" w:date="2021-06-16T11:35:00Z">
              <w:tcPr>
                <w:tcW w:w="1783" w:type="pct"/>
                <w:gridSpan w:val="2"/>
                <w:shd w:val="clear" w:color="auto" w:fill="auto"/>
                <w:vAlign w:val="center"/>
              </w:tcPr>
            </w:tcPrChange>
          </w:tcPr>
          <w:p w14:paraId="2108E3C1" w14:textId="0BFA85FF" w:rsidR="00225313" w:rsidRPr="007B4BD5" w:rsidDel="009151B2" w:rsidRDefault="00225313" w:rsidP="00225313">
            <w:pPr>
              <w:rPr>
                <w:del w:id="730" w:author="William OLANDER" w:date="2021-06-15T15:31:00Z"/>
                <w:rFonts w:ascii="Verdana" w:hAnsi="Verdana" w:cs="Arial"/>
                <w:sz w:val="16"/>
                <w:szCs w:val="16"/>
                <w:lang w:val="fr-FR" w:eastAsia="en-GB"/>
              </w:rPr>
            </w:pPr>
            <w:del w:id="731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delText>Café ou thé non sucre, Bouillon clair, alcool, Cornichon, olive et produits similaires</w:delText>
              </w:r>
            </w:del>
          </w:p>
        </w:tc>
        <w:tc>
          <w:tcPr>
            <w:tcW w:w="197" w:type="pct"/>
            <w:shd w:val="clear" w:color="auto" w:fill="auto"/>
            <w:tcPrChange w:id="732" w:author="William OLANDER" w:date="2021-06-16T11:35:00Z">
              <w:tcPr>
                <w:tcW w:w="544" w:type="pct"/>
                <w:gridSpan w:val="3"/>
                <w:shd w:val="clear" w:color="auto" w:fill="auto"/>
              </w:tcPr>
            </w:tcPrChange>
          </w:tcPr>
          <w:p w14:paraId="6D1629FE" w14:textId="17EBD7AA" w:rsidR="00225313" w:rsidRPr="007B4BD5" w:rsidDel="009151B2" w:rsidRDefault="00225313" w:rsidP="00225313">
            <w:pPr>
              <w:jc w:val="both"/>
              <w:rPr>
                <w:del w:id="733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734" w:author="William OLANDER" w:date="2021-06-15T15:31:00Z"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0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Non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tab/>
                <w:delText xml:space="preserve">  </w:delText>
              </w:r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Oui </w:delText>
              </w:r>
            </w:del>
          </w:p>
          <w:p w14:paraId="0655EF09" w14:textId="4DBD42FD" w:rsidR="00225313" w:rsidRPr="007B4BD5" w:rsidDel="009151B2" w:rsidRDefault="00225313" w:rsidP="00225313">
            <w:pPr>
              <w:jc w:val="both"/>
              <w:rPr>
                <w:del w:id="735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736" w:author="William OLANDER" w:date="2021-06-15T14:32:00Z">
              <w:r w:rsidRPr="007B4BD5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8</w:delText>
              </w:r>
              <w:r w:rsidRPr="007B4BD5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>= NSP</w:delText>
              </w:r>
            </w:del>
          </w:p>
        </w:tc>
        <w:tc>
          <w:tcPr>
            <w:tcW w:w="547" w:type="pct"/>
            <w:shd w:val="clear" w:color="auto" w:fill="auto"/>
            <w:tcPrChange w:id="737" w:author="William OLANDER" w:date="2021-06-16T11:35:00Z">
              <w:tcPr>
                <w:tcW w:w="546" w:type="pct"/>
                <w:shd w:val="clear" w:color="auto" w:fill="auto"/>
              </w:tcPr>
            </w:tcPrChange>
          </w:tcPr>
          <w:p w14:paraId="29BFE631" w14:textId="07499BA4" w:rsidR="00225313" w:rsidRPr="007B4BD5" w:rsidDel="009151B2" w:rsidRDefault="00225313" w:rsidP="00225313">
            <w:pPr>
              <w:jc w:val="center"/>
              <w:rPr>
                <w:del w:id="738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739" w:author="William OLANDER" w:date="2021-06-15T15:31:00Z"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>|___|</w:delText>
              </w:r>
            </w:del>
          </w:p>
        </w:tc>
      </w:tr>
      <w:tr w:rsidR="00225313" w:rsidRPr="007C7A1F" w:rsidDel="009151B2" w14:paraId="3B5D84E6" w14:textId="318450FD" w:rsidTr="00225313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740" w:author="William OLANDER" w:date="2021-06-16T11:35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80"/>
          <w:del w:id="741" w:author="William OLANDER" w:date="2021-06-15T15:31:00Z"/>
          <w:trPrChange w:id="742" w:author="William OLANDER" w:date="2021-06-16T11:35:00Z">
            <w:trPr>
              <w:trHeight w:val="80"/>
            </w:trPr>
          </w:trPrChange>
        </w:trPr>
        <w:tc>
          <w:tcPr>
            <w:tcW w:w="1037" w:type="pct"/>
            <w:shd w:val="clear" w:color="auto" w:fill="BFBFBF" w:themeFill="background1" w:themeFillShade="BF"/>
            <w:vAlign w:val="center"/>
            <w:tcPrChange w:id="743" w:author="William OLANDER" w:date="2021-06-16T11:35:00Z">
              <w:tcPr>
                <w:tcW w:w="1037" w:type="pct"/>
                <w:gridSpan w:val="2"/>
                <w:shd w:val="clear" w:color="auto" w:fill="BFBFBF" w:themeFill="background1" w:themeFillShade="BF"/>
                <w:vAlign w:val="center"/>
              </w:tcPr>
            </w:tcPrChange>
          </w:tcPr>
          <w:p w14:paraId="7BD3CF6F" w14:textId="4DBC02FE" w:rsidR="00225313" w:rsidRPr="007C7A1F" w:rsidDel="009151B2" w:rsidRDefault="00225313" w:rsidP="00225313">
            <w:pPr>
              <w:jc w:val="both"/>
              <w:rPr>
                <w:del w:id="744" w:author="William OLANDER" w:date="2021-06-15T15:31:00Z"/>
                <w:rFonts w:ascii="Verdana" w:hAnsi="Verdana" w:cs="Arial"/>
                <w:b/>
                <w:sz w:val="16"/>
                <w:szCs w:val="16"/>
                <w:highlight w:val="yellow"/>
                <w:lang w:val="fr-FR" w:eastAsia="en-GB"/>
              </w:rPr>
            </w:pPr>
            <w:del w:id="745" w:author="William OLANDER" w:date="2021-06-15T15:31:00Z">
              <w:r w:rsidDel="009151B2">
                <w:rPr>
                  <w:rFonts w:ascii="Verdana" w:hAnsi="Verdana" w:cs="Arial"/>
                  <w:b/>
                  <w:sz w:val="16"/>
                  <w:szCs w:val="16"/>
                  <w:lang w:val="fr-FR" w:eastAsia="en-GB"/>
                </w:rPr>
                <w:delText>R</w:delText>
              </w:r>
            </w:del>
          </w:p>
        </w:tc>
        <w:tc>
          <w:tcPr>
            <w:tcW w:w="2279" w:type="pct"/>
            <w:gridSpan w:val="2"/>
            <w:shd w:val="clear" w:color="auto" w:fill="auto"/>
            <w:vAlign w:val="center"/>
            <w:tcPrChange w:id="746" w:author="William OLANDER" w:date="2021-06-16T11:35:00Z">
              <w:tcPr>
                <w:tcW w:w="1090" w:type="pct"/>
                <w:shd w:val="clear" w:color="auto" w:fill="auto"/>
                <w:vAlign w:val="center"/>
              </w:tcPr>
            </w:tcPrChange>
          </w:tcPr>
          <w:p w14:paraId="07C9C3C6" w14:textId="5E192D14" w:rsidR="00225313" w:rsidRPr="007B4BD5" w:rsidDel="009151B2" w:rsidRDefault="00225313" w:rsidP="00225313">
            <w:pPr>
              <w:pStyle w:val="Default"/>
              <w:jc w:val="both"/>
              <w:rPr>
                <w:del w:id="747" w:author="William OLANDER" w:date="2021-06-15T15:31:00Z"/>
                <w:rFonts w:ascii="Verdana" w:hAnsi="Verdana" w:cs="Arial"/>
                <w:color w:val="auto"/>
                <w:sz w:val="16"/>
                <w:szCs w:val="16"/>
                <w:lang w:val="en-US" w:eastAsia="en-GB"/>
              </w:rPr>
            </w:pPr>
            <w:del w:id="748" w:author="William OLANDER" w:date="2021-06-15T15:31:00Z">
              <w:r w:rsidRPr="007B4BD5" w:rsidDel="009151B2">
                <w:rPr>
                  <w:rFonts w:ascii="Verdana" w:hAnsi="Verdana" w:cs="Arial"/>
                  <w:color w:val="auto"/>
                  <w:sz w:val="16"/>
                  <w:szCs w:val="16"/>
                  <w:lang w:val="en-US" w:eastAsia="en-GB"/>
                </w:rPr>
                <w:delText xml:space="preserve">AUTRES </w:delText>
              </w:r>
            </w:del>
          </w:p>
        </w:tc>
        <w:tc>
          <w:tcPr>
            <w:tcW w:w="940" w:type="pct"/>
            <w:gridSpan w:val="2"/>
            <w:shd w:val="clear" w:color="auto" w:fill="auto"/>
            <w:vAlign w:val="center"/>
            <w:tcPrChange w:id="749" w:author="William OLANDER" w:date="2021-06-16T11:35:00Z">
              <w:tcPr>
                <w:tcW w:w="1783" w:type="pct"/>
                <w:gridSpan w:val="2"/>
                <w:shd w:val="clear" w:color="auto" w:fill="auto"/>
                <w:vAlign w:val="center"/>
              </w:tcPr>
            </w:tcPrChange>
          </w:tcPr>
          <w:p w14:paraId="62682C83" w14:textId="56FD10D9" w:rsidR="00225313" w:rsidRPr="007B4BD5" w:rsidDel="009151B2" w:rsidRDefault="00225313" w:rsidP="00225313">
            <w:pPr>
              <w:rPr>
                <w:del w:id="750" w:author="William OLANDER" w:date="2021-06-15T15:31:00Z"/>
                <w:rFonts w:ascii="Verdana" w:hAnsi="Verdana" w:cs="Arial"/>
                <w:sz w:val="16"/>
                <w:szCs w:val="16"/>
                <w:lang w:val="fr-FR" w:eastAsia="en-GB"/>
              </w:rPr>
            </w:pPr>
            <w:del w:id="751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delText>Un autre aliment non cité.  Si oui, précisez :_____</w:delText>
              </w:r>
            </w:del>
          </w:p>
        </w:tc>
        <w:tc>
          <w:tcPr>
            <w:tcW w:w="197" w:type="pct"/>
            <w:shd w:val="clear" w:color="auto" w:fill="auto"/>
            <w:tcPrChange w:id="752" w:author="William OLANDER" w:date="2021-06-16T11:35:00Z">
              <w:tcPr>
                <w:tcW w:w="544" w:type="pct"/>
                <w:gridSpan w:val="3"/>
                <w:shd w:val="clear" w:color="auto" w:fill="auto"/>
              </w:tcPr>
            </w:tcPrChange>
          </w:tcPr>
          <w:p w14:paraId="51809686" w14:textId="1FEF37EA" w:rsidR="00225313" w:rsidRPr="007B4BD5" w:rsidDel="009151B2" w:rsidRDefault="00225313" w:rsidP="00225313">
            <w:pPr>
              <w:jc w:val="both"/>
              <w:rPr>
                <w:del w:id="753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754" w:author="William OLANDER" w:date="2021-06-15T15:31:00Z"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0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Non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tab/>
                <w:delText xml:space="preserve">  </w:delText>
              </w:r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Oui </w:delText>
              </w:r>
            </w:del>
          </w:p>
          <w:p w14:paraId="4D1B72F6" w14:textId="3740D42A" w:rsidR="00225313" w:rsidRPr="007B4BD5" w:rsidDel="009151B2" w:rsidRDefault="00225313" w:rsidP="00225313">
            <w:pPr>
              <w:jc w:val="both"/>
              <w:rPr>
                <w:del w:id="755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756" w:author="William OLANDER" w:date="2021-06-15T14:32:00Z">
              <w:r w:rsidRPr="007B4BD5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8</w:delText>
              </w:r>
              <w:r w:rsidRPr="007B4BD5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>= NSP</w:delText>
              </w:r>
            </w:del>
          </w:p>
        </w:tc>
        <w:tc>
          <w:tcPr>
            <w:tcW w:w="547" w:type="pct"/>
            <w:shd w:val="clear" w:color="auto" w:fill="auto"/>
            <w:tcPrChange w:id="757" w:author="William OLANDER" w:date="2021-06-16T11:35:00Z">
              <w:tcPr>
                <w:tcW w:w="546" w:type="pct"/>
                <w:shd w:val="clear" w:color="auto" w:fill="auto"/>
              </w:tcPr>
            </w:tcPrChange>
          </w:tcPr>
          <w:p w14:paraId="311630DE" w14:textId="32779B0F" w:rsidR="00225313" w:rsidRPr="007B4BD5" w:rsidDel="009151B2" w:rsidRDefault="00225313" w:rsidP="00225313">
            <w:pPr>
              <w:jc w:val="center"/>
              <w:rPr>
                <w:del w:id="758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759" w:author="William OLANDER" w:date="2021-06-15T15:31:00Z"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>|___|</w:delText>
              </w:r>
            </w:del>
          </w:p>
        </w:tc>
      </w:tr>
    </w:tbl>
    <w:p w14:paraId="0DC033A4" w14:textId="77777777" w:rsidR="007F30E8" w:rsidRDefault="007F30E8"/>
    <w:sectPr w:rsidR="007F3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lliam OLANDER">
    <w15:presenceInfo w15:providerId="AD" w15:userId="S::william.olander@wfp.org::01113801-ad49-489a-a87f-b6bf872c8c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FC"/>
    <w:rsid w:val="000452E0"/>
    <w:rsid w:val="000E779C"/>
    <w:rsid w:val="001A01C4"/>
    <w:rsid w:val="00225313"/>
    <w:rsid w:val="0022691E"/>
    <w:rsid w:val="00353281"/>
    <w:rsid w:val="00365D84"/>
    <w:rsid w:val="003936FC"/>
    <w:rsid w:val="003D2521"/>
    <w:rsid w:val="004F527B"/>
    <w:rsid w:val="005860EE"/>
    <w:rsid w:val="005D625C"/>
    <w:rsid w:val="0060146B"/>
    <w:rsid w:val="00622CAA"/>
    <w:rsid w:val="007F30E8"/>
    <w:rsid w:val="00872226"/>
    <w:rsid w:val="00896140"/>
    <w:rsid w:val="008B62A1"/>
    <w:rsid w:val="009151B2"/>
    <w:rsid w:val="00957B69"/>
    <w:rsid w:val="00982D3D"/>
    <w:rsid w:val="009A7700"/>
    <w:rsid w:val="00A84508"/>
    <w:rsid w:val="00B8544A"/>
    <w:rsid w:val="00C07774"/>
    <w:rsid w:val="00C4022C"/>
    <w:rsid w:val="00C66642"/>
    <w:rsid w:val="00C81DEB"/>
    <w:rsid w:val="00CF0550"/>
    <w:rsid w:val="00D503E8"/>
    <w:rsid w:val="00D7364C"/>
    <w:rsid w:val="00EB53BA"/>
    <w:rsid w:val="00F0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AB2E"/>
  <w15:chartTrackingRefBased/>
  <w15:docId w15:val="{3AE90B53-2D5F-4C82-9EC7-33B2ADA3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140"/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36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E21B46B6510944ACCC1A9E9D09B45B" ma:contentTypeVersion="11" ma:contentTypeDescription="Create a new document." ma:contentTypeScope="" ma:versionID="6556b488f9d71e54311c2b4d83043cc3">
  <xsd:schema xmlns:xsd="http://www.w3.org/2001/XMLSchema" xmlns:xs="http://www.w3.org/2001/XMLSchema" xmlns:p="http://schemas.microsoft.com/office/2006/metadata/properties" xmlns:ns3="0aae8104-2775-47bf-a616-40d8eadd5188" xmlns:ns4="8dd5283b-55c2-4f3c-990c-ab18dea8320e" targetNamespace="http://schemas.microsoft.com/office/2006/metadata/properties" ma:root="true" ma:fieldsID="084d0f240e68febdf4292bfe6821f387" ns3:_="" ns4:_="">
    <xsd:import namespace="0aae8104-2775-47bf-a616-40d8eadd5188"/>
    <xsd:import namespace="8dd5283b-55c2-4f3c-990c-ab18dea832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e8104-2775-47bf-a616-40d8eadd51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5283b-55c2-4f3c-990c-ab18dea8320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D69308-5A05-4453-892F-52D6E516CD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33DD22-A36F-47EF-896E-3B0E1D9BCB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ae8104-2775-47bf-a616-40d8eadd5188"/>
    <ds:schemaRef ds:uri="8dd5283b-55c2-4f3c-990c-ab18dea83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857719-C1A9-425E-A4EF-E891E92826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Saidou MAGAGI</dc:creator>
  <cp:keywords/>
  <dc:description/>
  <cp:lastModifiedBy>William OLANDER</cp:lastModifiedBy>
  <cp:revision>7</cp:revision>
  <dcterms:created xsi:type="dcterms:W3CDTF">2021-06-16T11:28:00Z</dcterms:created>
  <dcterms:modified xsi:type="dcterms:W3CDTF">2021-06-16T12:03:00Z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0x010100D9E21B46B6510944ACCC1A9E9D09B45B</vt:lpwstr>
  </property>
</Properties>
</file>