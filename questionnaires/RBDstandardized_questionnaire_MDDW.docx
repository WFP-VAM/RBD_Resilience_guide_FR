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1981"/>
        <w:gridCol w:w="650"/>
        <w:gridCol w:w="2864"/>
        <w:gridCol w:w="354"/>
        <w:gridCol w:w="358"/>
        <w:gridCol w:w="994"/>
        <w:tblGridChange w:id="0">
          <w:tblGrid>
            <w:gridCol w:w="1884"/>
            <w:gridCol w:w="1"/>
            <w:gridCol w:w="1980"/>
            <w:gridCol w:w="1"/>
            <w:gridCol w:w="649"/>
            <w:gridCol w:w="2590"/>
            <w:gridCol w:w="274"/>
            <w:gridCol w:w="354"/>
            <w:gridCol w:w="360"/>
            <w:gridCol w:w="992"/>
          </w:tblGrid>
        </w:tblGridChange>
      </w:tblGrid>
      <w:tr w:rsidR="003936FC" w:rsidRPr="00AF2DF1" w14:paraId="09480133" w14:textId="77777777" w:rsidTr="00415B8E">
        <w:trPr>
          <w:trHeight w:val="273"/>
        </w:trPr>
        <w:tc>
          <w:tcPr>
            <w:tcW w:w="4061" w:type="pct"/>
            <w:gridSpan w:val="4"/>
            <w:shd w:val="clear" w:color="auto" w:fill="D9D9D9"/>
          </w:tcPr>
          <w:p w14:paraId="12689927" w14:textId="77777777" w:rsidR="003936FC" w:rsidRPr="00AF2DF1" w:rsidRDefault="003936FC" w:rsidP="00415B8E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6031D0">
              <w:rPr>
                <w:b/>
                <w:color w:val="000000" w:themeColor="text1"/>
              </w:rPr>
              <w:t>Diversité alimentaire minimale pour les femmes</w:t>
            </w:r>
            <w:r w:rsidRPr="00AF2DF1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939" w:type="pct"/>
            <w:gridSpan w:val="3"/>
            <w:shd w:val="clear" w:color="auto" w:fill="D9D9D9"/>
          </w:tcPr>
          <w:p w14:paraId="51C83938" w14:textId="77777777" w:rsidR="003936FC" w:rsidRPr="00AF2DF1" w:rsidRDefault="003936FC" w:rsidP="00415B8E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</w:tc>
      </w:tr>
      <w:tr w:rsidR="00C81DEB" w:rsidRPr="00AF2DF1" w14:paraId="1F152CD0" w14:textId="77777777" w:rsidTr="00415B8E">
        <w:trPr>
          <w:trHeight w:val="273"/>
          <w:ins w:id="1" w:author="William OLANDER" w:date="2021-06-15T14:30:00Z"/>
        </w:trPr>
        <w:tc>
          <w:tcPr>
            <w:tcW w:w="2485" w:type="pct"/>
            <w:gridSpan w:val="3"/>
            <w:shd w:val="clear" w:color="auto" w:fill="auto"/>
          </w:tcPr>
          <w:p w14:paraId="294170CA" w14:textId="033BE67C" w:rsidR="00C81DEB" w:rsidRPr="00AF2DF1" w:rsidRDefault="00C81DEB" w:rsidP="00C81DEB">
            <w:pPr>
              <w:jc w:val="both"/>
              <w:rPr>
                <w:ins w:id="2" w:author="William OLANDER" w:date="2021-06-15T14:30:00Z"/>
                <w:rFonts w:ascii="Verdana" w:hAnsi="Verdana"/>
                <w:b/>
                <w:sz w:val="16"/>
                <w:szCs w:val="16"/>
                <w:lang w:val="fr-FR"/>
              </w:rPr>
            </w:pPr>
            <w:ins w:id="3" w:author="William OLANDER" w:date="2021-06-15T14:30:00Z">
              <w:r w:rsidRPr="001A01C4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HHSize1549F_MDDW</w:t>
              </w:r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</w:ins>
            <w:ins w:id="4" w:author="William OLANDER" w:date="2021-06-15T14:31:00Z">
              <w:r w:rsidRPr="00C81DEB">
                <w:rPr>
                  <w:rFonts w:ascii="Verdana" w:hAnsi="Verdana"/>
                  <w:bCs/>
                  <w:sz w:val="16"/>
                  <w:szCs w:val="16"/>
                  <w:lang w:val="fr-FR"/>
                  <w:rPrChange w:id="5" w:author="William OLANDER" w:date="2021-06-15T14:31:00Z">
                    <w:rPr>
                      <w:rFonts w:ascii="Verdana" w:hAnsi="Verdana"/>
                      <w:b/>
                      <w:sz w:val="16"/>
                      <w:szCs w:val="16"/>
                      <w:lang w:val="fr-FR"/>
                    </w:rPr>
                  </w:rPrChange>
                </w:rPr>
                <w:t>Nous aimerions maintenant demander aux femmes âgées de 15 à 49 ans quels aliments elles consomment. Il y a ${HHSize1549F} de femmes dans votre ménage dans ce groupe d'âge. Combien de femmes âgées de 15-49 ans disponibles pour répondre à cette section ?</w:t>
              </w:r>
            </w:ins>
          </w:p>
        </w:tc>
        <w:tc>
          <w:tcPr>
            <w:tcW w:w="2515" w:type="pct"/>
            <w:gridSpan w:val="4"/>
            <w:shd w:val="clear" w:color="auto" w:fill="auto"/>
          </w:tcPr>
          <w:p w14:paraId="4E90ABA1" w14:textId="167D27A9" w:rsidR="00C81DEB" w:rsidRPr="00AF2DF1" w:rsidRDefault="00C81DEB" w:rsidP="00C81DEB">
            <w:pPr>
              <w:jc w:val="both"/>
              <w:rPr>
                <w:ins w:id="6" w:author="William OLANDER" w:date="2021-06-15T14:30:00Z"/>
                <w:rFonts w:ascii="Verdana" w:hAnsi="Verdana"/>
                <w:sz w:val="16"/>
                <w:szCs w:val="16"/>
                <w:lang w:val="fr-FR"/>
              </w:rPr>
            </w:pPr>
            <w:ins w:id="7" w:author="William OLANDER" w:date="2021-06-15T14:31:00Z">
              <w:r w:rsidRPr="00AF2DF1">
                <w:rPr>
                  <w:rFonts w:ascii="Verdana" w:hAnsi="Verdana"/>
                  <w:sz w:val="16"/>
                  <w:szCs w:val="16"/>
                  <w:lang w:val="fr-FR"/>
                </w:rPr>
                <w:t xml:space="preserve">                                                        |___|___|</w:t>
              </w:r>
            </w:ins>
          </w:p>
        </w:tc>
      </w:tr>
      <w:tr w:rsidR="00C81DEB" w:rsidRPr="00AF2DF1" w:rsidDel="00C81DEB" w14:paraId="470D496F" w14:textId="140A54F0" w:rsidTr="00415B8E">
        <w:trPr>
          <w:trHeight w:val="273"/>
          <w:del w:id="8" w:author="William OLANDER" w:date="2021-06-15T14:31:00Z"/>
        </w:trPr>
        <w:tc>
          <w:tcPr>
            <w:tcW w:w="2485" w:type="pct"/>
            <w:gridSpan w:val="3"/>
            <w:shd w:val="clear" w:color="auto" w:fill="auto"/>
          </w:tcPr>
          <w:p w14:paraId="2A62AB90" w14:textId="1059BB4A" w:rsidR="00C81DEB" w:rsidRPr="00AF2DF1" w:rsidDel="00C81DEB" w:rsidRDefault="00C81DEB" w:rsidP="00C81DEB">
            <w:pPr>
              <w:jc w:val="both"/>
              <w:rPr>
                <w:del w:id="9" w:author="William OLANDER" w:date="2021-06-15T14:31:00Z"/>
                <w:rFonts w:ascii="Verdana" w:hAnsi="Verdana"/>
                <w:sz w:val="16"/>
                <w:szCs w:val="16"/>
                <w:lang w:val="fr-FR"/>
              </w:rPr>
            </w:pPr>
            <w:del w:id="10" w:author="William OLANDER" w:date="2021-06-15T14:31:00Z"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.1.1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Y a-t-il une femme de </w:delText>
              </w:r>
              <w:r w:rsidRPr="003365A8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15 à 49 ans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dans votre ménage ? (Si non, terminez l’entretien et passez au ménage suivant)</w:delText>
              </w:r>
            </w:del>
          </w:p>
        </w:tc>
        <w:tc>
          <w:tcPr>
            <w:tcW w:w="2515" w:type="pct"/>
            <w:gridSpan w:val="4"/>
            <w:shd w:val="clear" w:color="auto" w:fill="auto"/>
          </w:tcPr>
          <w:p w14:paraId="265C8955" w14:textId="5D72B158" w:rsidR="00C81DEB" w:rsidRPr="00AF2DF1" w:rsidDel="00C81DEB" w:rsidRDefault="00C81DEB" w:rsidP="00C81DEB">
            <w:pPr>
              <w:jc w:val="both"/>
              <w:rPr>
                <w:del w:id="11" w:author="William OLANDER" w:date="2021-06-15T14:31:00Z"/>
                <w:rFonts w:ascii="Verdana" w:hAnsi="Verdana"/>
                <w:sz w:val="16"/>
                <w:szCs w:val="16"/>
                <w:lang w:val="fr-FR"/>
              </w:rPr>
            </w:pPr>
            <w:del w:id="12" w:author="William OLANDER" w:date="2021-06-15T14:31:00Z"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      </w:delText>
              </w:r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    </w:delText>
              </w:r>
              <w:r w:rsidRPr="00AF2DF1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AF2DF1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=Oui                        |___|___|</w:delText>
              </w:r>
            </w:del>
          </w:p>
        </w:tc>
      </w:tr>
      <w:tr w:rsidR="00C81DEB" w:rsidRPr="00AF2DF1" w14:paraId="3D0354B8" w14:textId="77777777" w:rsidTr="00415B8E">
        <w:trPr>
          <w:trHeight w:val="273"/>
        </w:trPr>
        <w:tc>
          <w:tcPr>
            <w:tcW w:w="2485" w:type="pct"/>
            <w:gridSpan w:val="3"/>
            <w:shd w:val="clear" w:color="auto" w:fill="auto"/>
          </w:tcPr>
          <w:p w14:paraId="63C71312" w14:textId="4E3CFEB5" w:rsidR="00C81DEB" w:rsidRPr="00AF2DF1" w:rsidRDefault="004F527B" w:rsidP="00C81DEB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3" w:author="William OLANDER" w:date="2021-06-15T14:33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MDDW_name</w:t>
              </w:r>
            </w:ins>
            <w:proofErr w:type="spellEnd"/>
            <w:del w:id="14" w:author="William OLANDER" w:date="2021-06-15T14:33:00Z">
              <w:r w:rsidR="00C81DEB"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="00C81DEB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.1.2</w:delText>
              </w:r>
              <w:r w:rsidR="00C81DEB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</w:delText>
              </w:r>
            </w:del>
            <w:ins w:id="15" w:author="William OLANDER" w:date="2021-06-15T14:33:00Z">
              <w:r>
                <w:rPr>
                  <w:rFonts w:ascii="Verdana" w:hAnsi="Verdana"/>
                  <w:sz w:val="16"/>
                  <w:szCs w:val="16"/>
                  <w:lang w:val="fr-FR"/>
                </w:rPr>
                <w:t xml:space="preserve"> </w:t>
              </w:r>
            </w:ins>
            <w:r w:rsidR="00C81DEB">
              <w:rPr>
                <w:rFonts w:ascii="Verdana" w:hAnsi="Verdana"/>
                <w:sz w:val="16"/>
                <w:szCs w:val="16"/>
                <w:lang w:val="fr-FR"/>
              </w:rPr>
              <w:t>Nom de la f</w:t>
            </w:r>
            <w:r w:rsidR="00C81DEB" w:rsidRPr="00AF2DF1">
              <w:rPr>
                <w:rFonts w:ascii="Verdana" w:hAnsi="Verdana"/>
                <w:sz w:val="16"/>
                <w:szCs w:val="16"/>
                <w:lang w:val="fr-FR"/>
              </w:rPr>
              <w:t>emme ?</w:t>
            </w:r>
          </w:p>
        </w:tc>
        <w:tc>
          <w:tcPr>
            <w:tcW w:w="2515" w:type="pct"/>
            <w:gridSpan w:val="4"/>
            <w:shd w:val="clear" w:color="auto" w:fill="auto"/>
          </w:tcPr>
          <w:p w14:paraId="67337B05" w14:textId="77777777" w:rsidR="00C81DEB" w:rsidRPr="00AF2DF1" w:rsidRDefault="00C81DEB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________________________________</w:t>
            </w:r>
          </w:p>
        </w:tc>
      </w:tr>
      <w:tr w:rsidR="00C81DEB" w:rsidRPr="00AF2DF1" w14:paraId="6D775786" w14:textId="77777777" w:rsidTr="00415B8E">
        <w:trPr>
          <w:trHeight w:val="273"/>
        </w:trPr>
        <w:tc>
          <w:tcPr>
            <w:tcW w:w="2485" w:type="pct"/>
            <w:gridSpan w:val="3"/>
            <w:shd w:val="clear" w:color="auto" w:fill="auto"/>
          </w:tcPr>
          <w:p w14:paraId="43D5F1E2" w14:textId="40AA519D" w:rsidR="00C81DEB" w:rsidRPr="00AF2DF1" w:rsidRDefault="004F527B" w:rsidP="00C81DEB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6" w:author="William OLANDER" w:date="2021-06-15T14:33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MDDW_resp_age</w:t>
              </w:r>
            </w:ins>
            <w:proofErr w:type="spellEnd"/>
            <w:del w:id="17" w:author="William OLANDER" w:date="2021-06-15T14:33:00Z">
              <w:r w:rsidR="00C81DEB"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="00C81DEB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 xml:space="preserve">.1.3 </w:delText>
              </w:r>
            </w:del>
            <w:ins w:id="18" w:author="William OLANDER" w:date="2021-06-15T14:33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</w:ins>
            <w:r w:rsidR="00C81DEB">
              <w:rPr>
                <w:rFonts w:ascii="Verdana" w:hAnsi="Verdana"/>
                <w:sz w:val="16"/>
                <w:szCs w:val="16"/>
                <w:lang w:val="fr-FR"/>
              </w:rPr>
              <w:t xml:space="preserve">Age de la femme en année </w:t>
            </w:r>
          </w:p>
        </w:tc>
        <w:tc>
          <w:tcPr>
            <w:tcW w:w="2515" w:type="pct"/>
            <w:gridSpan w:val="4"/>
            <w:shd w:val="clear" w:color="auto" w:fill="auto"/>
          </w:tcPr>
          <w:p w14:paraId="01AD392E" w14:textId="77777777" w:rsidR="00C81DEB" w:rsidRPr="00AF2DF1" w:rsidRDefault="00C81DEB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 xml:space="preserve">                                                        |___|___|</w:t>
            </w:r>
          </w:p>
        </w:tc>
      </w:tr>
      <w:tr w:rsidR="00C81DEB" w:rsidRPr="00AF2DF1" w14:paraId="5541C38D" w14:textId="77777777" w:rsidTr="00415B8E">
        <w:trPr>
          <w:trHeight w:val="466"/>
        </w:trPr>
        <w:tc>
          <w:tcPr>
            <w:tcW w:w="5000" w:type="pct"/>
            <w:gridSpan w:val="7"/>
            <w:shd w:val="clear" w:color="auto" w:fill="auto"/>
          </w:tcPr>
          <w:p w14:paraId="62B31A35" w14:textId="77777777" w:rsidR="004F527B" w:rsidRPr="004F527B" w:rsidRDefault="004F527B" w:rsidP="004F527B">
            <w:pPr>
              <w:jc w:val="both"/>
              <w:rPr>
                <w:ins w:id="19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ins w:id="20" w:author="William OLANDER" w:date="2021-06-15T14:33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noteMDDW</w:t>
              </w:r>
              <w:proofErr w:type="gramEnd"/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3</w:t>
              </w:r>
            </w:ins>
            <w:del w:id="21" w:author="William OLANDER" w:date="2021-06-15T14:33:00Z">
              <w:r w:rsidR="00C81DEB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="00C81DEB"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.1</w:delText>
              </w:r>
              <w:r w:rsidR="00C81DEB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.4</w:delText>
              </w:r>
              <w:r w:rsidR="00C81DEB" w:rsidRPr="00AF2DF1"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 xml:space="preserve"> </w:delText>
              </w:r>
            </w:del>
            <w:ins w:id="22" w:author="William OLANDER" w:date="2021-06-15T14:33:00Z">
              <w:r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 xml:space="preserve"> </w:t>
              </w:r>
            </w:ins>
            <w:ins w:id="23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Je vais maintenant vous demander de décrire tout ce que vous avez mangé ou bu hier, de jour comme de nuit.</w:t>
              </w:r>
            </w:ins>
          </w:p>
          <w:p w14:paraId="0C015E5D" w14:textId="77777777" w:rsidR="004F527B" w:rsidRPr="004F527B" w:rsidRDefault="004F527B" w:rsidP="004F527B">
            <w:pPr>
              <w:jc w:val="both"/>
              <w:rPr>
                <w:ins w:id="24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ins w:id="25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nuit</w:t>
              </w:r>
              <w:proofErr w:type="gramEnd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, que vous l'ayez mangé à la maison ou ailleurs. Veuillez inclure tous les aliments et toutes les boissons, les en-cas ou les</w:t>
              </w:r>
            </w:ins>
          </w:p>
          <w:p w14:paraId="2B8DD9F9" w14:textId="77777777" w:rsidR="004F527B" w:rsidRPr="004F527B" w:rsidRDefault="004F527B" w:rsidP="004F527B">
            <w:pPr>
              <w:jc w:val="both"/>
              <w:rPr>
                <w:ins w:id="26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ins w:id="27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petits</w:t>
              </w:r>
              <w:proofErr w:type="gramEnd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 repas, ainsi que les repas principaux. N'oubliez pas d'inclure tous les aliments que vous avez pu manger pendant la journée.</w:t>
              </w:r>
            </w:ins>
          </w:p>
          <w:p w14:paraId="7BEFE42B" w14:textId="77777777" w:rsidR="004F527B" w:rsidRPr="004F527B" w:rsidRDefault="004F527B" w:rsidP="004F527B">
            <w:pPr>
              <w:jc w:val="both"/>
              <w:rPr>
                <w:ins w:id="28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ins w:id="29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pendant</w:t>
              </w:r>
              <w:proofErr w:type="gramEnd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 la préparation des repas ou la préparation de nourriture pour d'autres personnes. Veuillez également inclure les aliments que vous mangez, même s'ils ont été consommés ailleurs, hors de votre domicile.</w:t>
              </w:r>
            </w:ins>
          </w:p>
          <w:p w14:paraId="3D114719" w14:textId="77777777" w:rsidR="004F527B" w:rsidRPr="004F527B" w:rsidRDefault="004F527B" w:rsidP="004F527B">
            <w:pPr>
              <w:jc w:val="both"/>
              <w:rPr>
                <w:ins w:id="30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proofErr w:type="gramStart"/>
            <w:ins w:id="31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même</w:t>
              </w:r>
              <w:proofErr w:type="gramEnd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 s'ils ont été consommés ailleurs, hors de votre domicile. Commençons par le premier aliment ou la première boisson consommés hier.</w:t>
              </w:r>
            </w:ins>
          </w:p>
          <w:p w14:paraId="130B2EB0" w14:textId="77777777" w:rsidR="004F527B" w:rsidRPr="004F527B" w:rsidRDefault="004F527B" w:rsidP="004F527B">
            <w:pPr>
              <w:jc w:val="both"/>
              <w:rPr>
                <w:ins w:id="32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ins w:id="33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Aviez-vous quelque chose à manger ou à boire à votre réveil ? Si oui, quoi ? Autre </w:t>
              </w:r>
              <w:proofErr w:type="gramStart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chose?*</w:t>
              </w:r>
              <w:proofErr w:type="gramEnd"/>
            </w:ins>
          </w:p>
          <w:p w14:paraId="2F0AC42B" w14:textId="77777777" w:rsidR="004F527B" w:rsidRPr="004F527B" w:rsidRDefault="004F527B" w:rsidP="004F527B">
            <w:pPr>
              <w:jc w:val="both"/>
              <w:rPr>
                <w:ins w:id="34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ins w:id="35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Avez-vous mangé ou bu quelque chose plus tard dans la matinée ? Si oui, quoi ? Autre </w:t>
              </w:r>
              <w:proofErr w:type="gramStart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chose?*</w:t>
              </w:r>
              <w:proofErr w:type="gramEnd"/>
            </w:ins>
          </w:p>
          <w:p w14:paraId="4B14823B" w14:textId="77777777" w:rsidR="004F527B" w:rsidRPr="004F527B" w:rsidRDefault="004F527B" w:rsidP="004F527B">
            <w:pPr>
              <w:jc w:val="both"/>
              <w:rPr>
                <w:ins w:id="36" w:author="William OLANDER" w:date="2021-06-15T14:35:00Z"/>
                <w:rFonts w:ascii="Verdana" w:hAnsi="Verdana"/>
                <w:sz w:val="16"/>
                <w:szCs w:val="16"/>
                <w:lang w:val="fr-FR"/>
              </w:rPr>
            </w:pPr>
            <w:ins w:id="37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 xml:space="preserve">Avez-vous mangé ou bu quelque chose à la mi-journée ? Si oui, quoi ? Autre </w:t>
              </w:r>
              <w:proofErr w:type="gramStart"/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chose?*</w:t>
              </w:r>
              <w:proofErr w:type="gramEnd"/>
            </w:ins>
          </w:p>
          <w:p w14:paraId="2EDBFC05" w14:textId="77777777" w:rsidR="00C81DEB" w:rsidRDefault="004F527B" w:rsidP="004F527B">
            <w:pPr>
              <w:jc w:val="both"/>
              <w:rPr>
                <w:ins w:id="38" w:author="William OLANDER" w:date="2021-06-15T14:36:00Z"/>
                <w:rFonts w:ascii="Verdana" w:hAnsi="Verdana"/>
                <w:sz w:val="16"/>
                <w:szCs w:val="16"/>
                <w:lang w:val="fr-FR"/>
              </w:rPr>
            </w:pPr>
            <w:ins w:id="39" w:author="William OLANDER" w:date="2021-06-15T14:35:00Z">
              <w:r w:rsidRPr="004F527B">
                <w:rPr>
                  <w:rFonts w:ascii="Verdana" w:hAnsi="Verdana"/>
                  <w:sz w:val="16"/>
                  <w:szCs w:val="16"/>
                  <w:lang w:val="fr-FR"/>
                </w:rPr>
                <w:t>Avez-vous mangé ou bu quelque chose au cours de l'après-midi ? Si oui, quoi ? Autre chose?*</w:t>
              </w:r>
            </w:ins>
            <w:del w:id="40" w:author="William OLANDER" w:date="2021-06-15T14:35:00Z">
              <w:r w:rsidR="00C81DEB" w:rsidRPr="00AF2DF1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S'il vous plaît, Je </w:delText>
              </w:r>
              <w:r w:rsidR="00C81DEB" w:rsidRPr="007B4BD5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>voudrais à présent vous interroger au sujet de tous les aliments que vous avez consommés hier (jour et nuit) à la maison ou ailleurs. Citez-moi tous les aliments et boissons que vous avez pris hier depuis votre</w:delText>
              </w:r>
              <w:r w:rsidR="00C81DEB" w:rsidRPr="00AF2DF1" w:rsidDel="004F527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réveil jusqu'au coucher.</w:delText>
              </w:r>
            </w:del>
          </w:p>
          <w:p w14:paraId="1665AA45" w14:textId="478AF39F" w:rsidR="004F527B" w:rsidRPr="00AF2DF1" w:rsidRDefault="004F527B" w:rsidP="00C07774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  <w:pPrChange w:id="41" w:author="William OLANDER" w:date="2021-06-15T15:29:00Z">
                <w:pPr>
                  <w:jc w:val="both"/>
                </w:pPr>
              </w:pPrChange>
            </w:pPr>
            <w:ins w:id="42" w:author="William OLANDER" w:date="2021-06-15T14:36:00Z">
              <w:r w:rsidRPr="00645A47">
                <w:rPr>
                  <w:rFonts w:ascii="Verdana" w:hAnsi="Verdana"/>
                  <w:i/>
                  <w:iCs/>
                  <w:sz w:val="16"/>
                  <w:szCs w:val="16"/>
                  <w:lang w:val="fr-FR"/>
                </w:rPr>
                <w:t xml:space="preserve">Pour chaque épisode alimentaire, après que la personne interrogée a mentionné des aliments et des boissons, demandez-lui si elle a mangé ou bu autre chose. Continuez jusqu'à ce qu'elle dise "non, rien d'autre". Si l'enquêtée mentionne un plat composé, comme une soupe ou un ragoût, demandez-lui tous les ingrédients de ce plat composé. Pour les plats composés où il est possible de choisir les ingrédients ou de ne consommer que le bouillon, demandez-lui si elle a mangé elle-même chaque ingrédient ou si elle n'a consommé que le bouillon. Continuez à poser des questions sur les ingrédients jusqu'à ce </w:t>
              </w:r>
              <w:proofErr w:type="gramStart"/>
              <w:r w:rsidRPr="00645A47">
                <w:rPr>
                  <w:rFonts w:ascii="Verdana" w:hAnsi="Verdana"/>
                  <w:i/>
                  <w:iCs/>
                  <w:sz w:val="16"/>
                  <w:szCs w:val="16"/>
                  <w:lang w:val="fr-FR"/>
                </w:rPr>
                <w:t>qu'elle dise "rien</w:t>
              </w:r>
              <w:proofErr w:type="gramEnd"/>
              <w:r w:rsidRPr="00645A47">
                <w:rPr>
                  <w:rFonts w:ascii="Verdana" w:hAnsi="Verdana"/>
                  <w:i/>
                  <w:iCs/>
                  <w:sz w:val="16"/>
                  <w:szCs w:val="16"/>
                  <w:lang w:val="fr-FR"/>
                </w:rPr>
                <w:t xml:space="preserve"> d'autre".</w:t>
              </w:r>
            </w:ins>
          </w:p>
        </w:tc>
      </w:tr>
      <w:tr w:rsidR="000E779C" w:rsidRPr="007C7A1F" w14:paraId="085E9212" w14:textId="77777777" w:rsidTr="003D2521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3" w:author="William OLANDER" w:date="2021-06-15T15:37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1070"/>
          <w:trPrChange w:id="44" w:author="William OLANDER" w:date="2021-06-15T15:37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5" w:author="William OLANDER" w:date="2021-06-15T15:37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56F7D1B0" w14:textId="3F612C40" w:rsidR="000E779C" w:rsidRPr="007C7A1F" w:rsidRDefault="000E779C" w:rsidP="00C81DEB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46" w:author="William OLANDER" w:date="2021-06-15T14:37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PWMDDWStapCer</w:t>
              </w:r>
            </w:ins>
            <w:proofErr w:type="spellEnd"/>
            <w:del w:id="47" w:author="William OLANDER" w:date="2021-06-15T14:37:00Z">
              <w:r w:rsidDel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A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48" w:author="William OLANDER" w:date="2021-06-15T15:37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7C342221" w14:textId="4AEF7C95" w:rsidR="000E779C" w:rsidRPr="007B4BD5" w:rsidRDefault="000E779C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ins w:id="49" w:author="William OLANDER" w:date="2021-06-15T14:46:00Z">
              <w:r w:rsidRPr="005860E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Tous les aliments à base de céréales, comme :</w:t>
              </w:r>
            </w:ins>
            <w:del w:id="50" w:author="William OLANDER" w:date="2021-06-15T14:46:00Z">
              <w:r w:rsidRPr="007B4BD5" w:rsidDel="005860EE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CEREALES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51" w:author="William OLANDER" w:date="2021-06-15T15:37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770E39FB" w14:textId="370DDA2A" w:rsidR="000E779C" w:rsidRPr="007B4BD5" w:rsidRDefault="000E779C" w:rsidP="00C81DEB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7B4BD5">
              <w:rPr>
                <w:rFonts w:ascii="Verdana" w:hAnsi="Verdana" w:cs="Arial"/>
                <w:sz w:val="16"/>
                <w:szCs w:val="16"/>
                <w:lang w:val="fr-FR" w:eastAsia="en-GB"/>
              </w:rPr>
              <w:t>Mil/sorgho, riz, maïs, pâtes alimentaires (macaronis), couscous, pain, céréales frits, millet etc.</w:t>
            </w:r>
            <w:ins w:id="52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CF0550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  <w:rPrChange w:id="53" w:author="William OLANDER" w:date="2021-06-15T15:44:00Z">
                    <w:rPr>
                      <w:rFonts w:ascii="Verdana" w:hAnsi="Verdana" w:cs="Arial"/>
                      <w:sz w:val="16"/>
                      <w:szCs w:val="16"/>
                      <w:lang w:val="fr-FR" w:eastAsia="en-GB"/>
                    </w:rPr>
                  </w:rPrChange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54" w:author="William OLANDER" w:date="2021-06-15T15:37:00Z">
              <w:tcPr>
                <w:tcW w:w="1090" w:type="pct"/>
                <w:gridSpan w:val="4"/>
                <w:shd w:val="clear" w:color="auto" w:fill="auto"/>
              </w:tcPr>
            </w:tcPrChange>
          </w:tcPr>
          <w:p w14:paraId="321B604B" w14:textId="5F49DD4F" w:rsidR="000E779C" w:rsidRDefault="000E779C" w:rsidP="00C81DEB">
            <w:pPr>
              <w:jc w:val="both"/>
              <w:rPr>
                <w:ins w:id="55" w:author="William OLANDER" w:date="2021-06-15T14:51:00Z"/>
                <w:rFonts w:ascii="Verdana" w:hAnsi="Verdana"/>
                <w:sz w:val="16"/>
                <w:szCs w:val="16"/>
                <w:lang w:val="fr-FR"/>
              </w:rPr>
            </w:pPr>
            <w:r w:rsidRPr="007B4BD5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1EBAA684" w14:textId="3C3E7947" w:rsidR="000E779C" w:rsidRPr="007B4BD5" w:rsidRDefault="000E779C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del w:id="56" w:author="William OLANDER" w:date="2021-06-15T14:51:00Z">
              <w:r w:rsidRPr="007B4BD5" w:rsidDel="000E779C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 </w:delText>
              </w:r>
            </w:del>
            <w:r w:rsidRPr="007B4BD5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10998360" w14:textId="77777777" w:rsidR="000E779C" w:rsidRPr="007B4BD5" w:rsidDel="00353281" w:rsidRDefault="000E779C" w:rsidP="00C81DEB">
            <w:pPr>
              <w:jc w:val="both"/>
              <w:rPr>
                <w:del w:id="57" w:author="William OLANDER" w:date="2021-06-15T15:32:00Z"/>
                <w:rFonts w:ascii="Verdana" w:hAnsi="Verdana"/>
                <w:sz w:val="16"/>
                <w:szCs w:val="16"/>
                <w:lang w:val="fr-FR"/>
              </w:rPr>
            </w:pPr>
            <w:del w:id="58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NSP</w:delText>
              </w:r>
            </w:del>
          </w:p>
          <w:p w14:paraId="4BF0BF3B" w14:textId="3B467B7E" w:rsidR="000E779C" w:rsidRPr="007C7A1F" w:rsidDel="00353281" w:rsidRDefault="000E779C" w:rsidP="00353281">
            <w:pPr>
              <w:jc w:val="both"/>
              <w:rPr>
                <w:del w:id="59" w:author="William OLANDER" w:date="2021-06-15T15:32:00Z"/>
                <w:rFonts w:ascii="Verdana" w:hAnsi="Verdana"/>
                <w:sz w:val="16"/>
                <w:szCs w:val="16"/>
                <w:lang w:val="fr-FR"/>
              </w:rPr>
              <w:pPrChange w:id="60" w:author="William OLANDER" w:date="2021-06-15T15:32:00Z">
                <w:pPr>
                  <w:jc w:val="center"/>
                </w:pPr>
              </w:pPrChange>
            </w:pPr>
            <w:del w:id="61" w:author="William OLANDER" w:date="2021-06-15T15:32:00Z">
              <w:r w:rsidRPr="007C7A1F" w:rsidDel="00353281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  <w:p w14:paraId="6DE514DF" w14:textId="77777777" w:rsidR="000E779C" w:rsidRPr="007C7A1F" w:rsidRDefault="000E779C" w:rsidP="00353281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  <w:pPrChange w:id="62" w:author="William OLANDER" w:date="2021-06-15T15:32:00Z">
                <w:pPr>
                  <w:jc w:val="center"/>
                </w:pPr>
              </w:pPrChange>
            </w:pPr>
          </w:p>
        </w:tc>
      </w:tr>
      <w:tr w:rsidR="008B62A1" w:rsidRPr="007C7A1F" w14:paraId="6312433A" w14:textId="77777777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3" w:author="William OLANDER" w:date="2021-06-15T14:52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458"/>
          <w:ins w:id="64" w:author="William OLANDER" w:date="2021-06-15T14:38:00Z"/>
          <w:trPrChange w:id="65" w:author="William OLANDER" w:date="2021-06-15T14:52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6" w:author="William OLANDER" w:date="2021-06-15T14:52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C8AB130" w14:textId="5051B339" w:rsidR="008B62A1" w:rsidRDefault="008B62A1" w:rsidP="008B62A1">
            <w:pPr>
              <w:rPr>
                <w:ins w:id="67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68" w:author="William OLANDER" w:date="2021-06-15T14:38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PWMDDWVegOrg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  <w:tcPrChange w:id="69" w:author="William OLANDER" w:date="2021-06-15T14:52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6FBC8229" w14:textId="3EA54412" w:rsidR="008B62A1" w:rsidRPr="007B4BD5" w:rsidRDefault="008B62A1" w:rsidP="008B62A1">
            <w:pPr>
              <w:jc w:val="both"/>
              <w:rPr>
                <w:ins w:id="70" w:author="William OLANDER" w:date="2021-06-15T14:38:00Z"/>
                <w:rFonts w:ascii="Verdana" w:hAnsi="Verdana" w:cs="Arial"/>
                <w:sz w:val="16"/>
                <w:szCs w:val="16"/>
                <w:lang w:eastAsia="en-GB"/>
              </w:rPr>
            </w:pPr>
            <w:ins w:id="71" w:author="William OLANDER" w:date="2021-06-15T14:48:00Z">
              <w:r w:rsidRPr="000E779C">
                <w:rPr>
                  <w:rFonts w:ascii="Verdana" w:hAnsi="Verdana" w:cs="Arial"/>
                  <w:sz w:val="16"/>
                  <w:szCs w:val="16"/>
                  <w:lang w:eastAsia="en-GB"/>
                </w:rPr>
                <w:t>Tous les légumes ou racines qui sont de couleur orange à l'intérieur, comme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72" w:author="William OLANDER" w:date="2021-06-15T14:52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2DDA4553" w14:textId="784ED1C7" w:rsidR="008B62A1" w:rsidRPr="007B4BD5" w:rsidRDefault="008B62A1" w:rsidP="008B62A1">
            <w:pPr>
              <w:rPr>
                <w:ins w:id="73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74" w:author="William OLANDER" w:date="2021-06-15T14:48:00Z"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>Courge, carotte, poivron rouge, patate douce à chair orange</w:t>
              </w:r>
            </w:ins>
            <w:ins w:id="75" w:author="William OLANDER" w:date="2021-06-15T15:44:00Z">
              <w:r w:rsidR="00CF0550">
                <w:rPr>
                  <w:rFonts w:ascii="Verdana" w:hAnsi="Verdana"/>
                  <w:sz w:val="16"/>
                  <w:szCs w:val="16"/>
                  <w:lang w:val="fr-FR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76" w:author="William OLANDER" w:date="2021-06-15T14:52:00Z">
              <w:tcPr>
                <w:tcW w:w="1090" w:type="pct"/>
                <w:gridSpan w:val="4"/>
                <w:shd w:val="clear" w:color="auto" w:fill="auto"/>
              </w:tcPr>
            </w:tcPrChange>
          </w:tcPr>
          <w:p w14:paraId="50D73143" w14:textId="77777777" w:rsidR="008B62A1" w:rsidRDefault="008B62A1" w:rsidP="008B62A1">
            <w:pPr>
              <w:jc w:val="both"/>
              <w:rPr>
                <w:ins w:id="77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78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A89BC1E" w14:textId="77777777" w:rsidR="008B62A1" w:rsidRPr="007B4BD5" w:rsidRDefault="008B62A1" w:rsidP="008B62A1">
            <w:pPr>
              <w:jc w:val="both"/>
              <w:rPr>
                <w:ins w:id="79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80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08A41FC" w14:textId="77777777" w:rsidR="008B62A1" w:rsidRPr="007C7A1F" w:rsidRDefault="008B62A1" w:rsidP="008B62A1">
            <w:pPr>
              <w:jc w:val="center"/>
              <w:rPr>
                <w:ins w:id="81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1D0ABE24" w14:textId="77777777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82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83" w:author="William OLANDER" w:date="2021-06-15T14:38:00Z"/>
          <w:trPrChange w:id="84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85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4EA9EA60" w14:textId="453E711A" w:rsidR="008B62A1" w:rsidRDefault="008B62A1" w:rsidP="008B62A1">
            <w:pPr>
              <w:rPr>
                <w:ins w:id="86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87" w:author="William OLANDER" w:date="2021-06-15T14:39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PWMDDWStapRoo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  <w:tcPrChange w:id="88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67914AB3" w14:textId="47403E23" w:rsidR="008B62A1" w:rsidRPr="007B4BD5" w:rsidRDefault="008B62A1" w:rsidP="008B62A1">
            <w:pPr>
              <w:jc w:val="both"/>
              <w:rPr>
                <w:ins w:id="89" w:author="William OLANDER" w:date="2021-06-15T14:38:00Z"/>
                <w:rFonts w:ascii="Verdana" w:hAnsi="Verdana" w:cs="Arial"/>
                <w:sz w:val="16"/>
                <w:szCs w:val="16"/>
                <w:lang w:eastAsia="en-GB"/>
              </w:rPr>
            </w:pPr>
            <w:ins w:id="90" w:author="William OLANDER" w:date="2021-06-15T14:50:00Z">
              <w:r w:rsidRPr="000E779C">
                <w:rPr>
                  <w:rFonts w:ascii="Verdana" w:hAnsi="Verdana" w:cs="Arial"/>
                  <w:sz w:val="16"/>
                  <w:szCs w:val="16"/>
                  <w:lang w:eastAsia="en-GB"/>
                </w:rPr>
                <w:t>Toutes les racines et tubercules blancs ou plantains, tels que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91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BEBAF76" w14:textId="674BDC70" w:rsidR="008B62A1" w:rsidRPr="000E779C" w:rsidRDefault="008B62A1" w:rsidP="008B62A1">
            <w:pPr>
              <w:rPr>
                <w:ins w:id="92" w:author="William OLANDER" w:date="2021-06-15T14:38:00Z"/>
                <w:rFonts w:ascii="Verdana" w:hAnsi="Verdana" w:cs="Arial"/>
                <w:sz w:val="16"/>
                <w:szCs w:val="16"/>
                <w:lang w:eastAsia="en-GB"/>
                <w:rPrChange w:id="93" w:author="William OLANDER" w:date="2021-06-15T14:50:00Z">
                  <w:rPr>
                    <w:ins w:id="94" w:author="William OLANDER" w:date="2021-06-15T14:38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  <w:ins w:id="95" w:author="William OLANDER" w:date="2021-06-15T14:52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Patate douce à chair blanche, pomme de terre, igname, taros, manioc (gari, tapioca), banane plantain, arbre à pain</w:t>
              </w:r>
            </w:ins>
            <w:ins w:id="96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97" w:author="William OLANDER" w:date="2021-06-15T14:51:00Z">
              <w:tcPr>
                <w:tcW w:w="1090" w:type="pct"/>
                <w:gridSpan w:val="4"/>
                <w:shd w:val="clear" w:color="auto" w:fill="auto"/>
              </w:tcPr>
            </w:tcPrChange>
          </w:tcPr>
          <w:p w14:paraId="59F64C4A" w14:textId="77777777" w:rsidR="008B62A1" w:rsidRDefault="008B62A1" w:rsidP="008B62A1">
            <w:pPr>
              <w:jc w:val="both"/>
              <w:rPr>
                <w:ins w:id="98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99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58D986F4" w14:textId="77777777" w:rsidR="008B62A1" w:rsidRPr="007B4BD5" w:rsidRDefault="008B62A1" w:rsidP="008B62A1">
            <w:pPr>
              <w:jc w:val="both"/>
              <w:rPr>
                <w:ins w:id="100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01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29898D9E" w14:textId="77777777" w:rsidR="008B62A1" w:rsidRPr="007C7A1F" w:rsidRDefault="008B62A1" w:rsidP="008B62A1">
            <w:pPr>
              <w:jc w:val="center"/>
              <w:rPr>
                <w:ins w:id="102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437D59E1" w14:textId="77777777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03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ins w:id="104" w:author="William OLANDER" w:date="2021-06-15T14:38:00Z"/>
          <w:trPrChange w:id="105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106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402D3974" w14:textId="29A6BEB7" w:rsidR="008B62A1" w:rsidRDefault="008B62A1" w:rsidP="008B62A1">
            <w:pPr>
              <w:rPr>
                <w:ins w:id="107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08" w:author="William OLANDER" w:date="2021-06-15T14:40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PWMDDWVegGre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  <w:tcPrChange w:id="109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2201F0D5" w14:textId="487D03B6" w:rsidR="008B62A1" w:rsidRPr="007B4BD5" w:rsidRDefault="008B62A1" w:rsidP="008B62A1">
            <w:pPr>
              <w:jc w:val="both"/>
              <w:rPr>
                <w:ins w:id="110" w:author="William OLANDER" w:date="2021-06-15T14:38:00Z"/>
                <w:rFonts w:ascii="Verdana" w:hAnsi="Verdana" w:cs="Arial"/>
                <w:sz w:val="16"/>
                <w:szCs w:val="16"/>
                <w:lang w:eastAsia="en-GB"/>
              </w:rPr>
            </w:pPr>
            <w:ins w:id="111" w:author="William OLANDER" w:date="2021-06-15T14:57:00Z">
              <w:r w:rsidRPr="000452E0">
                <w:rPr>
                  <w:rFonts w:ascii="Verdana" w:hAnsi="Verdana" w:cs="Arial"/>
                  <w:sz w:val="16"/>
                  <w:szCs w:val="16"/>
                  <w:lang w:eastAsia="en-GB"/>
                </w:rPr>
                <w:t>Tous les légumes à feuilles vert foncé, tels que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112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3F80DF1D" w14:textId="1D1D4080" w:rsidR="008B62A1" w:rsidRPr="007B4BD5" w:rsidRDefault="008B62A1" w:rsidP="008B62A1">
            <w:pPr>
              <w:rPr>
                <w:ins w:id="113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14" w:author="William OLANDER" w:date="2021-06-15T14:57:00Z"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Oseille, amarante, salade, feuilles de baobab, corète potagère, épinards, feuilles d’oignon, de haricot, de manioc, de patates douces, de carottes, etc. + toutes feuilles 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lastRenderedPageBreak/>
                <w:t>sauvages</w:t>
              </w:r>
            </w:ins>
            <w:ins w:id="115" w:author="William OLANDER" w:date="2021-06-15T15:44:00Z">
              <w:r w:rsidR="00CF0550">
                <w:rPr>
                  <w:rFonts w:ascii="Verdana" w:hAnsi="Verdana"/>
                  <w:sz w:val="16"/>
                  <w:szCs w:val="16"/>
                  <w:lang w:val="fr-FR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  <w:tcPrChange w:id="116" w:author="William OLANDER" w:date="2021-06-15T14:51:00Z">
              <w:tcPr>
                <w:tcW w:w="1090" w:type="pct"/>
                <w:gridSpan w:val="4"/>
                <w:shd w:val="clear" w:color="auto" w:fill="auto"/>
              </w:tcPr>
            </w:tcPrChange>
          </w:tcPr>
          <w:p w14:paraId="70EC66A4" w14:textId="77777777" w:rsidR="008B62A1" w:rsidRDefault="008B62A1" w:rsidP="008B62A1">
            <w:pPr>
              <w:jc w:val="both"/>
              <w:rPr>
                <w:ins w:id="117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18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lastRenderedPageBreak/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82A85AF" w14:textId="77777777" w:rsidR="008B62A1" w:rsidRPr="007B4BD5" w:rsidRDefault="008B62A1" w:rsidP="008B62A1">
            <w:pPr>
              <w:jc w:val="both"/>
              <w:rPr>
                <w:ins w:id="119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20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60C36818" w14:textId="77777777" w:rsidR="008B62A1" w:rsidRPr="007C7A1F" w:rsidRDefault="008B62A1" w:rsidP="008B62A1">
            <w:pPr>
              <w:jc w:val="center"/>
              <w:rPr>
                <w:ins w:id="121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5ACEB0C6" w14:textId="77777777" w:rsidTr="000452E0">
        <w:trPr>
          <w:trHeight w:val="292"/>
          <w:ins w:id="122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3AEDDB90" w14:textId="445FDBC6" w:rsidR="008B62A1" w:rsidRDefault="008B62A1" w:rsidP="008B62A1">
            <w:pPr>
              <w:rPr>
                <w:ins w:id="123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24" w:author="William OLANDER" w:date="2021-06-15T14:40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PWMDDWFruitOrg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520D0073" w14:textId="300D2FEB" w:rsidR="008B62A1" w:rsidRPr="007B4BD5" w:rsidRDefault="008B62A1" w:rsidP="008B62A1">
            <w:pPr>
              <w:jc w:val="both"/>
              <w:rPr>
                <w:ins w:id="125" w:author="William OLANDER" w:date="2021-06-15T14:38:00Z"/>
                <w:rFonts w:ascii="Verdana" w:hAnsi="Verdana" w:cs="Arial"/>
                <w:sz w:val="16"/>
                <w:szCs w:val="16"/>
                <w:lang w:eastAsia="en-GB"/>
              </w:rPr>
            </w:pPr>
            <w:ins w:id="126" w:author="William OLANDER" w:date="2021-06-15T14:58:00Z">
              <w:r w:rsidRPr="000452E0">
                <w:rPr>
                  <w:rFonts w:ascii="Verdana" w:hAnsi="Verdana" w:cs="Arial"/>
                  <w:sz w:val="16"/>
                  <w:szCs w:val="16"/>
                  <w:lang w:eastAsia="en-GB"/>
                </w:rPr>
                <w:t>Tous les fruits qui sont jaune foncé ou orange à l'intérieur, comme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57D70D26" w14:textId="6A049035" w:rsidR="008B62A1" w:rsidRPr="007B4BD5" w:rsidRDefault="008B62A1" w:rsidP="008B62A1">
            <w:pPr>
              <w:rPr>
                <w:ins w:id="127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28" w:author="William OLANDER" w:date="2021-06-15T14:57:00Z">
              <w:r w:rsidRPr="007B4BD5">
                <w:rPr>
                  <w:rFonts w:ascii="Verdana" w:hAnsi="Verdana" w:cs="Arial"/>
                  <w:sz w:val="16"/>
                  <w:szCs w:val="16"/>
                  <w:lang w:eastAsia="en-GB"/>
                </w:rPr>
                <w:t>Mangue, papaye, melon, orange</w:t>
              </w:r>
            </w:ins>
            <w:ins w:id="129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5B3844BF" w14:textId="77777777" w:rsidR="008B62A1" w:rsidRDefault="008B62A1" w:rsidP="008B62A1">
            <w:pPr>
              <w:jc w:val="both"/>
              <w:rPr>
                <w:ins w:id="130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31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18B22CDB" w14:textId="77777777" w:rsidR="008B62A1" w:rsidRPr="007B4BD5" w:rsidRDefault="008B62A1" w:rsidP="008B62A1">
            <w:pPr>
              <w:jc w:val="both"/>
              <w:rPr>
                <w:ins w:id="132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33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22776E49" w14:textId="77777777" w:rsidR="008B62A1" w:rsidRPr="007C7A1F" w:rsidRDefault="008B62A1" w:rsidP="008B62A1">
            <w:pPr>
              <w:jc w:val="center"/>
              <w:rPr>
                <w:ins w:id="134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325FB004" w14:textId="77777777" w:rsidTr="000452E0">
        <w:trPr>
          <w:trHeight w:val="292"/>
          <w:ins w:id="135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5EA3666D" w14:textId="21E728DF" w:rsidR="008B62A1" w:rsidRDefault="008B62A1" w:rsidP="008B62A1">
            <w:pPr>
              <w:rPr>
                <w:ins w:id="136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37" w:author="William OLANDER" w:date="2021-06-15T15:24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PWMDDWFruitOth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3D9D4215" w14:textId="439809B6" w:rsidR="008B62A1" w:rsidRPr="007B4BD5" w:rsidRDefault="008B62A1" w:rsidP="008B62A1">
            <w:pPr>
              <w:jc w:val="both"/>
              <w:rPr>
                <w:ins w:id="138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139" w:author="William OLANDER" w:date="2021-06-15T15:19:00Z">
              <w:r w:rsidRPr="00365D84">
                <w:rPr>
                  <w:rFonts w:ascii="Verdana" w:hAnsi="Verdana" w:cs="Arial"/>
                  <w:sz w:val="16"/>
                  <w:szCs w:val="16"/>
                  <w:lang w:eastAsia="en-GB"/>
                </w:rPr>
                <w:t>Tout autre fruit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54FCFB57" w14:textId="17D84907" w:rsidR="008B62A1" w:rsidRPr="007B4BD5" w:rsidRDefault="008B62A1" w:rsidP="008B62A1">
            <w:pPr>
              <w:rPr>
                <w:ins w:id="140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41" w:author="William OLANDER" w:date="2021-06-15T15:33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Ananas, banane, goyave, dattes, pastèque, canne à sucre, pomme cannelle, orange, citron, jus de fruits frais (fruits pressés sans conservateurs), raisins, fruits sauvages (tamarin, ...), fruit de baobab</w:t>
              </w:r>
            </w:ins>
            <w:ins w:id="142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17FC1BE7" w14:textId="77777777" w:rsidR="008B62A1" w:rsidRDefault="008B62A1" w:rsidP="008B62A1">
            <w:pPr>
              <w:jc w:val="both"/>
              <w:rPr>
                <w:ins w:id="143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44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DC722A4" w14:textId="77777777" w:rsidR="008B62A1" w:rsidRPr="007B4BD5" w:rsidRDefault="008B62A1" w:rsidP="008B62A1">
            <w:pPr>
              <w:jc w:val="both"/>
              <w:rPr>
                <w:ins w:id="145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46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120A5B5D" w14:textId="77777777" w:rsidR="008B62A1" w:rsidRPr="007C7A1F" w:rsidRDefault="008B62A1" w:rsidP="008B62A1">
            <w:pPr>
              <w:jc w:val="center"/>
              <w:rPr>
                <w:ins w:id="147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48EF2FF0" w14:textId="77777777" w:rsidTr="000452E0">
        <w:trPr>
          <w:trHeight w:val="292"/>
          <w:ins w:id="148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1BF049E5" w14:textId="189E8B2E" w:rsidR="008B62A1" w:rsidRDefault="008B62A1" w:rsidP="008B62A1">
            <w:pPr>
              <w:rPr>
                <w:ins w:id="149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50" w:author="William OLANDER" w:date="2021-06-15T15:24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PWMDDWVegOth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6C4F91C2" w14:textId="7A92538B" w:rsidR="008B62A1" w:rsidRPr="007B4BD5" w:rsidRDefault="008B62A1" w:rsidP="008B62A1">
            <w:pPr>
              <w:jc w:val="both"/>
              <w:rPr>
                <w:ins w:id="151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152" w:author="William OLANDER" w:date="2021-06-15T15:25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Tout autre </w:t>
              </w:r>
              <w:proofErr w:type="gramStart"/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légume:</w:t>
              </w:r>
            </w:ins>
            <w:proofErr w:type="gramEnd"/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4397A8D3" w14:textId="562EAEE7" w:rsidR="008B62A1" w:rsidRPr="007B4BD5" w:rsidRDefault="008B62A1" w:rsidP="008B62A1">
            <w:pPr>
              <w:rPr>
                <w:ins w:id="153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154" w:author="William OLANDER" w:date="2021-06-15T15:33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Tomates (sauf concentré), gombo frais, aubergines, concombres, choux, navets, oignons, poivrons verts, haricots verts…</w:t>
              </w:r>
            </w:ins>
            <w:ins w:id="155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3B81A69D" w14:textId="77777777" w:rsidR="008B62A1" w:rsidRDefault="008B62A1" w:rsidP="008B62A1">
            <w:pPr>
              <w:jc w:val="both"/>
              <w:rPr>
                <w:ins w:id="156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57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7E1AE46" w14:textId="77777777" w:rsidR="008B62A1" w:rsidRPr="007B4BD5" w:rsidRDefault="008B62A1" w:rsidP="008B62A1">
            <w:pPr>
              <w:jc w:val="both"/>
              <w:rPr>
                <w:ins w:id="158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59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77711994" w14:textId="77777777" w:rsidR="008B62A1" w:rsidRPr="007C7A1F" w:rsidRDefault="008B62A1" w:rsidP="008B62A1">
            <w:pPr>
              <w:jc w:val="center"/>
              <w:rPr>
                <w:ins w:id="160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4641AE37" w14:textId="77777777" w:rsidTr="000452E0">
        <w:trPr>
          <w:trHeight w:val="292"/>
          <w:ins w:id="161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1B0ED6B1" w14:textId="7DA9AA82" w:rsidR="008B62A1" w:rsidRDefault="008B62A1" w:rsidP="008B62A1">
            <w:pPr>
              <w:rPr>
                <w:ins w:id="162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63" w:author="William OLANDER" w:date="2021-06-15T14:40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PWMDDWPrMeatO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234F093D" w14:textId="214F6BDD" w:rsidR="008B62A1" w:rsidRPr="007B4BD5" w:rsidRDefault="008B62A1" w:rsidP="008B62A1">
            <w:pPr>
              <w:jc w:val="both"/>
              <w:rPr>
                <w:ins w:id="164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165" w:author="William OLANDER" w:date="2021-06-15T15:26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Toute</w:t>
              </w:r>
              <w:r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 </w:t>
              </w:r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viande à partir d'organes d'animaux, comme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2A2220D5" w14:textId="7BE9693B" w:rsidR="008B62A1" w:rsidRPr="00C07774" w:rsidRDefault="008B62A1" w:rsidP="008B62A1">
            <w:pPr>
              <w:rPr>
                <w:ins w:id="166" w:author="William OLANDER" w:date="2021-06-15T14:40:00Z"/>
                <w:rFonts w:ascii="Verdana" w:hAnsi="Verdana" w:cs="Arial"/>
                <w:sz w:val="16"/>
                <w:szCs w:val="16"/>
                <w:lang w:eastAsia="en-GB"/>
                <w:rPrChange w:id="167" w:author="William OLANDER" w:date="2021-06-15T15:27:00Z">
                  <w:rPr>
                    <w:ins w:id="168" w:author="William OLANDER" w:date="2021-06-15T14:40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  <w:ins w:id="169" w:author="William OLANDER" w:date="2021-06-15T15:31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Foie (veau, mouton, chèvre, volailles,), abats pleins (cœur, reins, rate, poumon), boudin noir, œuf de poisson</w:t>
              </w:r>
            </w:ins>
            <w:ins w:id="170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2A7B9D68" w14:textId="77777777" w:rsidR="008B62A1" w:rsidRDefault="008B62A1" w:rsidP="008B62A1">
            <w:pPr>
              <w:jc w:val="both"/>
              <w:rPr>
                <w:ins w:id="171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72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6352649D" w14:textId="77777777" w:rsidR="008B62A1" w:rsidRPr="007B4BD5" w:rsidRDefault="008B62A1" w:rsidP="008B62A1">
            <w:pPr>
              <w:jc w:val="both"/>
              <w:rPr>
                <w:ins w:id="173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74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45C589BB" w14:textId="77777777" w:rsidR="008B62A1" w:rsidRPr="007C7A1F" w:rsidRDefault="008B62A1" w:rsidP="008B62A1">
            <w:pPr>
              <w:jc w:val="center"/>
              <w:rPr>
                <w:ins w:id="175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D503E8" w14:paraId="5531930B" w14:textId="77777777" w:rsidTr="00365D84">
        <w:trPr>
          <w:trHeight w:val="292"/>
          <w:ins w:id="176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60C5414E" w14:textId="1D3A47A5" w:rsidR="008B62A1" w:rsidRDefault="008B62A1" w:rsidP="008B62A1">
            <w:pPr>
              <w:rPr>
                <w:ins w:id="177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78" w:author="William OLANDER" w:date="2021-06-15T14:40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PWMDDWPrMeatF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0A673890" w14:textId="0BCA3903" w:rsidR="008B62A1" w:rsidRPr="00C07774" w:rsidRDefault="008B62A1" w:rsidP="008B62A1">
            <w:pPr>
              <w:jc w:val="both"/>
              <w:rPr>
                <w:ins w:id="179" w:author="William OLANDER" w:date="2021-06-15T14:40:00Z"/>
                <w:rFonts w:ascii="Verdana" w:hAnsi="Verdana" w:cs="Arial"/>
                <w:sz w:val="16"/>
                <w:szCs w:val="16"/>
                <w:lang w:val="en-GB" w:eastAsia="en-GB"/>
                <w:rPrChange w:id="180" w:author="William OLANDER" w:date="2021-06-15T15:27:00Z">
                  <w:rPr>
                    <w:ins w:id="181" w:author="William OLANDER" w:date="2021-06-15T14:40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182" w:author="William OLANDER" w:date="2021-06-15T15:27:00Z">
              <w:r w:rsidRPr="00C07774">
                <w:rPr>
                  <w:rFonts w:ascii="Verdana" w:hAnsi="Verdana" w:cs="Arial"/>
                  <w:sz w:val="16"/>
                  <w:szCs w:val="16"/>
                  <w:lang w:val="en-GB" w:eastAsia="en-GB"/>
                  <w:rPrChange w:id="183" w:author="William OLANDER" w:date="2021-06-15T15:27:00Z">
                    <w:rPr>
                      <w:rFonts w:ascii="Verdana" w:hAnsi="Verdana" w:cs="Arial"/>
                      <w:sz w:val="16"/>
                      <w:szCs w:val="16"/>
                      <w:lang w:eastAsia="en-GB"/>
                    </w:rPr>
                  </w:rPrChange>
                </w:rPr>
                <w:t>Any other types of meat or poultry, like: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34F19D04" w14:textId="20966FB1" w:rsidR="008B62A1" w:rsidRPr="00D503E8" w:rsidRDefault="008B62A1" w:rsidP="008B62A1">
            <w:pPr>
              <w:rPr>
                <w:ins w:id="184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  <w:rPrChange w:id="185" w:author="William OLANDER" w:date="2021-06-15T15:34:00Z">
                  <w:rPr>
                    <w:ins w:id="186" w:author="William OLANDER" w:date="2021-06-15T14:40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  <w:ins w:id="187" w:author="William OLANDER" w:date="2021-06-15T15:34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Bœuf, mouton, chèvre, porc (y compris charcuterie), langue, lapin, viande de brousse, Poulet, pintades, dindon, caille, pigeon, chien, chat, singe</w:t>
              </w:r>
            </w:ins>
            <w:ins w:id="188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677136F0" w14:textId="77777777" w:rsidR="008B62A1" w:rsidRDefault="008B62A1" w:rsidP="008B62A1">
            <w:pPr>
              <w:jc w:val="both"/>
              <w:rPr>
                <w:ins w:id="189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90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D5577B7" w14:textId="77777777" w:rsidR="008B62A1" w:rsidRPr="007B4BD5" w:rsidRDefault="008B62A1" w:rsidP="008B62A1">
            <w:pPr>
              <w:jc w:val="both"/>
              <w:rPr>
                <w:ins w:id="191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192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40BD686" w14:textId="77777777" w:rsidR="008B62A1" w:rsidRPr="00D503E8" w:rsidRDefault="008B62A1" w:rsidP="008B62A1">
            <w:pPr>
              <w:jc w:val="center"/>
              <w:rPr>
                <w:ins w:id="193" w:author="William OLANDER" w:date="2021-06-15T14:40:00Z"/>
                <w:rFonts w:ascii="Verdana" w:hAnsi="Verdana"/>
                <w:sz w:val="16"/>
                <w:szCs w:val="16"/>
                <w:lang w:val="fr-FR"/>
                <w:rPrChange w:id="194" w:author="William OLANDER" w:date="2021-06-15T15:34:00Z">
                  <w:rPr>
                    <w:ins w:id="195" w:author="William OLANDER" w:date="2021-06-15T14:40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8B62A1" w:rsidRPr="007C7A1F" w14:paraId="7F62BCB7" w14:textId="77777777" w:rsidTr="00365D84">
        <w:trPr>
          <w:trHeight w:val="292"/>
          <w:ins w:id="196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69E2E7F5" w14:textId="2A116950" w:rsidR="008B62A1" w:rsidRDefault="008B62A1" w:rsidP="008B62A1">
            <w:pPr>
              <w:rPr>
                <w:ins w:id="197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198" w:author="William OLANDER" w:date="2021-06-15T14:40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PWMDDWPrEgg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40E98F79" w14:textId="4AB84B6C" w:rsidR="008B62A1" w:rsidRPr="007B4BD5" w:rsidRDefault="008B62A1" w:rsidP="008B62A1">
            <w:pPr>
              <w:jc w:val="both"/>
              <w:rPr>
                <w:ins w:id="199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200" w:author="William OLANDER" w:date="2021-06-15T15:30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Les </w:t>
              </w:r>
              <w:proofErr w:type="gramStart"/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œufs:</w:t>
              </w:r>
            </w:ins>
            <w:proofErr w:type="gramEnd"/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5B31FD42" w14:textId="45D5F317" w:rsidR="008B62A1" w:rsidRPr="007B4BD5" w:rsidRDefault="008B62A1" w:rsidP="008B62A1">
            <w:pPr>
              <w:rPr>
                <w:ins w:id="201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02" w:author="William OLANDER" w:date="2021-06-15T15:34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Œufs de poule, pintade, caille, de canard, de dinde, …</w:t>
              </w:r>
            </w:ins>
            <w:ins w:id="203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68AC5095" w14:textId="77777777" w:rsidR="008B62A1" w:rsidRDefault="008B62A1" w:rsidP="008B62A1">
            <w:pPr>
              <w:jc w:val="both"/>
              <w:rPr>
                <w:ins w:id="204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05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59C52E0" w14:textId="77777777" w:rsidR="008B62A1" w:rsidRPr="007B4BD5" w:rsidRDefault="008B62A1" w:rsidP="008B62A1">
            <w:pPr>
              <w:jc w:val="both"/>
              <w:rPr>
                <w:ins w:id="206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07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169F7BF2" w14:textId="77777777" w:rsidR="008B62A1" w:rsidRPr="007C7A1F" w:rsidRDefault="008B62A1" w:rsidP="008B62A1">
            <w:pPr>
              <w:jc w:val="center"/>
              <w:rPr>
                <w:ins w:id="208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2BC2360A" w14:textId="77777777" w:rsidTr="00365D84">
        <w:trPr>
          <w:trHeight w:val="292"/>
          <w:ins w:id="209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09EEB577" w14:textId="2267D275" w:rsidR="008B62A1" w:rsidRDefault="008B62A1" w:rsidP="008B62A1">
            <w:pPr>
              <w:rPr>
                <w:ins w:id="210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11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PWMDDWPrFish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25B448CF" w14:textId="079F3C3F" w:rsidR="008B62A1" w:rsidRPr="007B4BD5" w:rsidRDefault="008B62A1" w:rsidP="008B62A1">
            <w:pPr>
              <w:jc w:val="both"/>
              <w:rPr>
                <w:ins w:id="212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213" w:author="William OLANDER" w:date="2021-06-15T15:27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Tout poisson ou fruit de mer, qu'il soit frais ou séché.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1059F7FB" w14:textId="700429D8" w:rsidR="008B62A1" w:rsidRPr="007B4BD5" w:rsidRDefault="008B62A1" w:rsidP="008B62A1">
            <w:pPr>
              <w:rPr>
                <w:ins w:id="214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15" w:author="William OLANDER" w:date="2021-06-15T15:34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Poisson frais, poisson fumé, salé, séché (sauf pincée de poudre), conserves (sardines, thon.), tous fruits de mer, crabes, crevettes fraiches, fumées ou séchées</w:t>
              </w:r>
            </w:ins>
            <w:ins w:id="216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4FE400A2" w14:textId="77777777" w:rsidR="008B62A1" w:rsidRDefault="008B62A1" w:rsidP="008B62A1">
            <w:pPr>
              <w:jc w:val="both"/>
              <w:rPr>
                <w:ins w:id="217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18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8F9202A" w14:textId="77777777" w:rsidR="008B62A1" w:rsidRPr="007B4BD5" w:rsidRDefault="008B62A1" w:rsidP="008B62A1">
            <w:pPr>
              <w:jc w:val="both"/>
              <w:rPr>
                <w:ins w:id="219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20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0E351B5" w14:textId="77777777" w:rsidR="008B62A1" w:rsidRPr="007C7A1F" w:rsidRDefault="008B62A1" w:rsidP="008B62A1">
            <w:pPr>
              <w:jc w:val="center"/>
              <w:rPr>
                <w:ins w:id="221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00B3743F" w14:textId="77777777" w:rsidTr="00365D84">
        <w:trPr>
          <w:trHeight w:val="292"/>
          <w:ins w:id="222" w:author="William OLANDER" w:date="2021-06-15T14:40:00Z"/>
        </w:trPr>
        <w:tc>
          <w:tcPr>
            <w:tcW w:w="1037" w:type="pct"/>
            <w:shd w:val="clear" w:color="auto" w:fill="BFBFBF"/>
            <w:vAlign w:val="center"/>
          </w:tcPr>
          <w:p w14:paraId="549FFAB2" w14:textId="390A62E0" w:rsidR="008B62A1" w:rsidRDefault="008B62A1" w:rsidP="008B62A1">
            <w:pPr>
              <w:rPr>
                <w:ins w:id="223" w:author="William OLANDER" w:date="2021-06-15T14:40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24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PWMDDWPulse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18615492" w14:textId="6E67D678" w:rsidR="008B62A1" w:rsidRPr="007B4BD5" w:rsidRDefault="008B62A1" w:rsidP="008B62A1">
            <w:pPr>
              <w:jc w:val="both"/>
              <w:rPr>
                <w:ins w:id="225" w:author="William OLANDER" w:date="2021-06-15T14:40:00Z"/>
                <w:rFonts w:ascii="Verdana" w:hAnsi="Verdana" w:cs="Arial"/>
                <w:sz w:val="16"/>
                <w:szCs w:val="16"/>
                <w:lang w:eastAsia="en-GB"/>
              </w:rPr>
            </w:pPr>
            <w:ins w:id="226" w:author="William OLANDER" w:date="2021-06-15T15:28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Tous les haricots ou les pois, tels que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68F6355C" w14:textId="51DA1DEB" w:rsidR="008B62A1" w:rsidRPr="007B4BD5" w:rsidRDefault="008B62A1" w:rsidP="008B62A1">
            <w:pPr>
              <w:rPr>
                <w:ins w:id="227" w:author="William OLANDER" w:date="2021-06-15T14:40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28" w:author="William OLANDER" w:date="2021-06-15T15:35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Haricots (niébé), petits pois, pois chiches, lentilles, autres légumes secs, autres haricots</w:t>
              </w:r>
            </w:ins>
            <w:ins w:id="229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17BE7FB1" w14:textId="77777777" w:rsidR="008B62A1" w:rsidRDefault="008B62A1" w:rsidP="008B62A1">
            <w:pPr>
              <w:jc w:val="both"/>
              <w:rPr>
                <w:ins w:id="230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31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02356D44" w14:textId="77777777" w:rsidR="008B62A1" w:rsidRPr="007B4BD5" w:rsidRDefault="008B62A1" w:rsidP="008B62A1">
            <w:pPr>
              <w:jc w:val="both"/>
              <w:rPr>
                <w:ins w:id="232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33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2588806C" w14:textId="77777777" w:rsidR="008B62A1" w:rsidRPr="007C7A1F" w:rsidRDefault="008B62A1" w:rsidP="008B62A1">
            <w:pPr>
              <w:jc w:val="center"/>
              <w:rPr>
                <w:ins w:id="234" w:author="William OLANDER" w:date="2021-06-15T14:40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5648688F" w14:textId="77777777" w:rsidTr="00365D84">
        <w:trPr>
          <w:trHeight w:val="292"/>
          <w:ins w:id="235" w:author="William OLANDER" w:date="2021-06-15T14:38:00Z"/>
        </w:trPr>
        <w:tc>
          <w:tcPr>
            <w:tcW w:w="1037" w:type="pct"/>
            <w:shd w:val="clear" w:color="auto" w:fill="BFBFBF"/>
            <w:vAlign w:val="center"/>
          </w:tcPr>
          <w:p w14:paraId="7E4FF2CD" w14:textId="75EB039B" w:rsidR="008B62A1" w:rsidRDefault="008B62A1" w:rsidP="008B62A1">
            <w:pPr>
              <w:rPr>
                <w:ins w:id="236" w:author="William OLANDER" w:date="2021-06-15T14:38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37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PWMDDWNuts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5C228ED1" w14:textId="1F34711D" w:rsidR="008B62A1" w:rsidRPr="007B4BD5" w:rsidRDefault="008B62A1" w:rsidP="008B62A1">
            <w:pPr>
              <w:jc w:val="both"/>
              <w:rPr>
                <w:ins w:id="238" w:author="William OLANDER" w:date="2021-06-15T14:38:00Z"/>
                <w:rFonts w:ascii="Verdana" w:hAnsi="Verdana" w:cs="Arial"/>
                <w:sz w:val="16"/>
                <w:szCs w:val="16"/>
                <w:lang w:eastAsia="en-GB"/>
              </w:rPr>
            </w:pPr>
            <w:ins w:id="239" w:author="William OLANDER" w:date="2021-06-15T15:28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Des noix ou des graines, comme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34CDDAF1" w14:textId="0F8F3AB4" w:rsidR="008B62A1" w:rsidRPr="007B4BD5" w:rsidRDefault="008B62A1" w:rsidP="008B62A1">
            <w:pPr>
              <w:rPr>
                <w:ins w:id="240" w:author="William OLANDER" w:date="2021-06-15T14:38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41" w:author="William OLANDER" w:date="2021-06-15T15:35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Fruit secs, arachide (en pate ou autre) soja, noix de cajou, noix sauvages, graines de palme</w:t>
              </w:r>
            </w:ins>
            <w:ins w:id="242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185BBF72" w14:textId="77777777" w:rsidR="008B62A1" w:rsidRDefault="008B62A1" w:rsidP="008B62A1">
            <w:pPr>
              <w:jc w:val="both"/>
              <w:rPr>
                <w:ins w:id="243" w:author="William OLANDER" w:date="2021-06-15T15:36:00Z"/>
                <w:rFonts w:ascii="Verdana" w:hAnsi="Verdana"/>
                <w:b/>
                <w:sz w:val="16"/>
                <w:szCs w:val="16"/>
                <w:lang w:val="fr-FR"/>
              </w:rPr>
            </w:pPr>
          </w:p>
          <w:p w14:paraId="12CC340F" w14:textId="77777777" w:rsidR="008B62A1" w:rsidRDefault="008B62A1" w:rsidP="008B62A1">
            <w:pPr>
              <w:jc w:val="both"/>
              <w:rPr>
                <w:ins w:id="244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45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EF5ED67" w14:textId="77777777" w:rsidR="008B62A1" w:rsidRPr="007B4BD5" w:rsidRDefault="008B62A1" w:rsidP="008B62A1">
            <w:pPr>
              <w:jc w:val="both"/>
              <w:rPr>
                <w:ins w:id="246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47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5165F07" w14:textId="77777777" w:rsidR="008B62A1" w:rsidRPr="007C7A1F" w:rsidRDefault="008B62A1" w:rsidP="008B62A1">
            <w:pPr>
              <w:jc w:val="center"/>
              <w:rPr>
                <w:ins w:id="248" w:author="William OLANDER" w:date="2021-06-15T14:38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8B62A1" w14:paraId="2F6DE62D" w14:textId="77777777" w:rsidTr="00365D84">
        <w:trPr>
          <w:trHeight w:val="292"/>
          <w:ins w:id="249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4CEBC05D" w14:textId="45C6C1FC" w:rsidR="008B62A1" w:rsidRPr="004F527B" w:rsidRDefault="008B62A1" w:rsidP="008B62A1">
            <w:pPr>
              <w:rPr>
                <w:ins w:id="250" w:author="William OLANDER" w:date="2021-06-15T14:41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51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lastRenderedPageBreak/>
                <w:t>PWMDDWDairy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0B3F91B8" w14:textId="1EF4683B" w:rsidR="008B62A1" w:rsidRPr="00872226" w:rsidRDefault="00872226" w:rsidP="008B62A1">
            <w:pPr>
              <w:jc w:val="both"/>
              <w:rPr>
                <w:ins w:id="252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253" w:author="William OLANDER" w:date="2021-06-15T15:40:00Z">
                  <w:rPr>
                    <w:ins w:id="254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255" w:author="William OLANDER" w:date="2021-06-15T15:40:00Z">
              <w:r w:rsidRPr="00872226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256" w:author="William OLANDER" w:date="2021-06-15T15:4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>Tout lait ou produit laitier, tel que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20C602D5" w14:textId="16ED61C1" w:rsidR="008B62A1" w:rsidRPr="008B62A1" w:rsidRDefault="008B62A1" w:rsidP="008B62A1">
            <w:pPr>
              <w:rPr>
                <w:ins w:id="257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258" w:author="William OLANDER" w:date="2021-06-15T15:35:00Z">
                  <w:rPr>
                    <w:ins w:id="259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  <w:ins w:id="260" w:author="William OLANDER" w:date="2021-06-15T15:35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Lait frais, lait en poudre, lait concentré (sucré ou non), yaourt, fromage, crème fraîche, Lait fermenté</w:t>
              </w:r>
            </w:ins>
            <w:ins w:id="261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38FFAC1C" w14:textId="77777777" w:rsidR="008B62A1" w:rsidRDefault="008B62A1" w:rsidP="008B62A1">
            <w:pPr>
              <w:jc w:val="both"/>
              <w:rPr>
                <w:ins w:id="262" w:author="William OLANDER" w:date="2021-06-15T15:36:00Z"/>
                <w:rFonts w:ascii="Verdana" w:hAnsi="Verdana"/>
                <w:b/>
                <w:sz w:val="16"/>
                <w:szCs w:val="16"/>
                <w:lang w:val="fr-FR"/>
              </w:rPr>
            </w:pPr>
          </w:p>
          <w:p w14:paraId="437A7DD2" w14:textId="77777777" w:rsidR="008B62A1" w:rsidRDefault="008B62A1" w:rsidP="008B62A1">
            <w:pPr>
              <w:jc w:val="both"/>
              <w:rPr>
                <w:ins w:id="263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64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4D39BE59" w14:textId="77777777" w:rsidR="008B62A1" w:rsidRPr="007B4BD5" w:rsidRDefault="008B62A1" w:rsidP="008B62A1">
            <w:pPr>
              <w:jc w:val="both"/>
              <w:rPr>
                <w:ins w:id="265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66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501C1A1" w14:textId="77777777" w:rsidR="008B62A1" w:rsidRPr="008B62A1" w:rsidRDefault="008B62A1" w:rsidP="008B62A1">
            <w:pPr>
              <w:jc w:val="center"/>
              <w:rPr>
                <w:ins w:id="267" w:author="William OLANDER" w:date="2021-06-15T14:41:00Z"/>
                <w:rFonts w:ascii="Verdana" w:hAnsi="Verdana"/>
                <w:sz w:val="16"/>
                <w:szCs w:val="16"/>
                <w:lang w:val="fr-FR"/>
                <w:rPrChange w:id="268" w:author="William OLANDER" w:date="2021-06-15T15:35:00Z">
                  <w:rPr>
                    <w:ins w:id="269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8B62A1" w:rsidRPr="007C7A1F" w14:paraId="6A0209FE" w14:textId="77777777" w:rsidTr="00365D84">
        <w:trPr>
          <w:trHeight w:val="292"/>
          <w:ins w:id="270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26241807" w14:textId="6A94ACAE" w:rsidR="008B62A1" w:rsidRPr="004F527B" w:rsidRDefault="008B62A1" w:rsidP="008B62A1">
            <w:pPr>
              <w:rPr>
                <w:ins w:id="271" w:author="William OLANDER" w:date="2021-06-15T14:41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72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PWMDDWSnf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51BA898D" w14:textId="6B66D0EC" w:rsidR="008B62A1" w:rsidRPr="007B4BD5" w:rsidRDefault="008B62A1" w:rsidP="008B62A1">
            <w:pPr>
              <w:jc w:val="both"/>
              <w:rPr>
                <w:ins w:id="273" w:author="William OLANDER" w:date="2021-06-15T14:41:00Z"/>
                <w:rFonts w:ascii="Verdana" w:hAnsi="Verdana" w:cs="Arial"/>
                <w:sz w:val="16"/>
                <w:szCs w:val="16"/>
                <w:lang w:eastAsia="en-GB"/>
              </w:rPr>
            </w:pPr>
            <w:ins w:id="274" w:author="William OLANDER" w:date="2021-06-15T15:28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Super-céréales ou autres SNF fournis par le </w:t>
              </w:r>
              <w:proofErr w:type="gramStart"/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PAM:</w:t>
              </w:r>
            </w:ins>
            <w:proofErr w:type="gramEnd"/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38FC57F9" w14:textId="49BA3D6B" w:rsidR="008B62A1" w:rsidRPr="007B4BD5" w:rsidRDefault="008B62A1" w:rsidP="008B62A1">
            <w:pPr>
              <w:pStyle w:val="Default"/>
              <w:jc w:val="both"/>
              <w:rPr>
                <w:ins w:id="275" w:author="William OLANDER" w:date="2021-06-15T15:35:00Z"/>
                <w:rFonts w:ascii="Verdana" w:hAnsi="Verdana" w:cs="Arial"/>
                <w:color w:val="auto"/>
                <w:sz w:val="16"/>
                <w:szCs w:val="16"/>
                <w:lang w:eastAsia="en-GB"/>
              </w:rPr>
            </w:pPr>
            <w:ins w:id="276" w:author="William OLANDER" w:date="2021-06-15T15:35:00Z"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>Super-</w:t>
              </w:r>
              <w:proofErr w:type="spellStart"/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>Cereal</w:t>
              </w:r>
              <w:proofErr w:type="spellEnd"/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 xml:space="preserve"> or </w:t>
              </w:r>
              <w:proofErr w:type="spellStart"/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>Plumpy</w:t>
              </w:r>
              <w:proofErr w:type="spellEnd"/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 xml:space="preserve"> Sup et autres SNF distribues par le </w:t>
              </w:r>
              <w:proofErr w:type="gramStart"/>
              <w:r w:rsidRPr="007B4BD5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 xml:space="preserve">PAM </w:t>
              </w:r>
            </w:ins>
            <w:ins w:id="277" w:author="William OLANDER" w:date="2021-06-15T15:44:00Z">
              <w:r w:rsidR="00CF0550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eastAsia="en-GB"/>
                </w:rPr>
                <w:t>ajouter</w:t>
              </w:r>
              <w:proofErr w:type="gramEnd"/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eastAsia="en-GB"/>
                </w:rPr>
                <w:t xml:space="preserve"> / remplacer des exemples basés sur le pays/la région</w:t>
              </w:r>
            </w:ins>
          </w:p>
          <w:p w14:paraId="7C3BCB39" w14:textId="77777777" w:rsidR="008B62A1" w:rsidRPr="007B4BD5" w:rsidRDefault="008B62A1" w:rsidP="008B62A1">
            <w:pPr>
              <w:rPr>
                <w:ins w:id="278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7BD5AB87" w14:textId="77777777" w:rsidR="008B62A1" w:rsidRDefault="008B62A1" w:rsidP="008B62A1">
            <w:pPr>
              <w:jc w:val="both"/>
              <w:rPr>
                <w:ins w:id="279" w:author="William OLANDER" w:date="2021-06-15T15:36:00Z"/>
                <w:rFonts w:ascii="Verdana" w:hAnsi="Verdana"/>
                <w:b/>
                <w:sz w:val="16"/>
                <w:szCs w:val="16"/>
                <w:lang w:val="fr-FR"/>
              </w:rPr>
            </w:pPr>
          </w:p>
          <w:p w14:paraId="4F22651C" w14:textId="77777777" w:rsidR="008B62A1" w:rsidRDefault="008B62A1" w:rsidP="008B62A1">
            <w:pPr>
              <w:jc w:val="both"/>
              <w:rPr>
                <w:ins w:id="280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81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58DC1CE" w14:textId="77777777" w:rsidR="008B62A1" w:rsidRPr="007B4BD5" w:rsidRDefault="008B62A1" w:rsidP="008B62A1">
            <w:pPr>
              <w:jc w:val="both"/>
              <w:rPr>
                <w:ins w:id="282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83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4875CB38" w14:textId="77777777" w:rsidR="008B62A1" w:rsidRPr="007C7A1F" w:rsidRDefault="008B62A1" w:rsidP="008B62A1">
            <w:pPr>
              <w:jc w:val="center"/>
              <w:rPr>
                <w:ins w:id="284" w:author="William OLANDER" w:date="2021-06-15T14:4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58024C3F" w14:textId="77777777" w:rsidTr="00365D84">
        <w:trPr>
          <w:trHeight w:val="292"/>
          <w:ins w:id="285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6B464FA1" w14:textId="7446B8B0" w:rsidR="008B62A1" w:rsidRPr="004F527B" w:rsidRDefault="008B62A1" w:rsidP="008B62A1">
            <w:pPr>
              <w:rPr>
                <w:ins w:id="286" w:author="William OLANDER" w:date="2021-06-15T14:41:00Z"/>
                <w:rFonts w:ascii="Verdana" w:hAnsi="Verdana"/>
                <w:b/>
                <w:sz w:val="16"/>
                <w:szCs w:val="16"/>
                <w:lang w:val="fr-FR"/>
              </w:rPr>
            </w:pPr>
            <w:proofErr w:type="spellStart"/>
            <w:ins w:id="287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PWMDDWCond</w:t>
              </w:r>
              <w:proofErr w:type="spellEnd"/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0369C515" w14:textId="7E601823" w:rsidR="008B62A1" w:rsidRPr="007B4BD5" w:rsidRDefault="008B62A1" w:rsidP="008B62A1">
            <w:pPr>
              <w:jc w:val="both"/>
              <w:rPr>
                <w:ins w:id="288" w:author="William OLANDER" w:date="2021-06-15T14:41:00Z"/>
                <w:rFonts w:ascii="Verdana" w:hAnsi="Verdana" w:cs="Arial"/>
                <w:sz w:val="16"/>
                <w:szCs w:val="16"/>
                <w:lang w:eastAsia="en-GB"/>
              </w:rPr>
            </w:pPr>
            <w:ins w:id="289" w:author="William OLANDER" w:date="2021-06-15T15:29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Tous les condiments et assaisonnements, tels que :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0BBA7832" w14:textId="2643B676" w:rsidR="008B62A1" w:rsidRPr="007B4BD5" w:rsidRDefault="008B62A1" w:rsidP="008B62A1">
            <w:pPr>
              <w:rPr>
                <w:ins w:id="290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291" w:author="William OLANDER" w:date="2021-06-15T15:35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Concentré de tomates, piment, poudre de poisson, sel, cube Maggi,</w:t>
              </w:r>
            </w:ins>
            <w:ins w:id="292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239B3EF1" w14:textId="77777777" w:rsidR="008B62A1" w:rsidRDefault="008B62A1" w:rsidP="008B62A1">
            <w:pPr>
              <w:jc w:val="both"/>
              <w:rPr>
                <w:ins w:id="293" w:author="William OLANDER" w:date="2021-06-15T15:36:00Z"/>
                <w:rFonts w:ascii="Verdana" w:hAnsi="Verdana"/>
                <w:b/>
                <w:sz w:val="16"/>
                <w:szCs w:val="16"/>
                <w:lang w:val="fr-FR"/>
              </w:rPr>
            </w:pPr>
          </w:p>
          <w:p w14:paraId="15CA79F2" w14:textId="77777777" w:rsidR="008B62A1" w:rsidRDefault="008B62A1" w:rsidP="008B62A1">
            <w:pPr>
              <w:jc w:val="both"/>
              <w:rPr>
                <w:ins w:id="294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95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13B4FCF4" w14:textId="77777777" w:rsidR="008B62A1" w:rsidRPr="007B4BD5" w:rsidRDefault="008B62A1" w:rsidP="008B62A1">
            <w:pPr>
              <w:jc w:val="both"/>
              <w:rPr>
                <w:ins w:id="296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297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8628E84" w14:textId="77777777" w:rsidR="008B62A1" w:rsidRPr="007C7A1F" w:rsidRDefault="008B62A1" w:rsidP="008B62A1">
            <w:pPr>
              <w:jc w:val="center"/>
              <w:rPr>
                <w:ins w:id="298" w:author="William OLANDER" w:date="2021-06-15T14:4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7C7A1F" w14:paraId="198FF5A5" w14:textId="77777777" w:rsidTr="00365D84">
        <w:trPr>
          <w:trHeight w:val="292"/>
          <w:ins w:id="299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6B33F51C" w14:textId="480F611D" w:rsidR="008B62A1" w:rsidRPr="004F527B" w:rsidRDefault="008B62A1" w:rsidP="008B62A1">
            <w:pPr>
              <w:rPr>
                <w:ins w:id="300" w:author="William OLANDER" w:date="2021-06-15T14:41:00Z"/>
                <w:rFonts w:ascii="Verdana" w:hAnsi="Verdana"/>
                <w:b/>
                <w:sz w:val="16"/>
                <w:szCs w:val="16"/>
                <w:lang w:val="fr-FR"/>
              </w:rPr>
            </w:pPr>
            <w:ins w:id="301" w:author="William OLANDER" w:date="2021-06-15T14:41:00Z">
              <w:r w:rsidRPr="004F527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PWMDDWOth1</w:t>
              </w:r>
            </w:ins>
          </w:p>
        </w:tc>
        <w:tc>
          <w:tcPr>
            <w:tcW w:w="1090" w:type="pct"/>
            <w:shd w:val="clear" w:color="auto" w:fill="auto"/>
            <w:vAlign w:val="center"/>
          </w:tcPr>
          <w:p w14:paraId="434F2669" w14:textId="31A54729" w:rsidR="008B62A1" w:rsidRPr="007B4BD5" w:rsidRDefault="008B62A1" w:rsidP="008B62A1">
            <w:pPr>
              <w:jc w:val="both"/>
              <w:rPr>
                <w:ins w:id="302" w:author="William OLANDER" w:date="2021-06-15T14:41:00Z"/>
                <w:rFonts w:ascii="Verdana" w:hAnsi="Verdana" w:cs="Arial"/>
                <w:sz w:val="16"/>
                <w:szCs w:val="16"/>
                <w:lang w:eastAsia="en-GB"/>
              </w:rPr>
            </w:pPr>
            <w:ins w:id="303" w:author="William OLANDER" w:date="2021-06-15T15:29:00Z"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 xml:space="preserve">Toute autre boisson et tout autre </w:t>
              </w:r>
              <w:proofErr w:type="gramStart"/>
              <w:r w:rsidRPr="00C07774">
                <w:rPr>
                  <w:rFonts w:ascii="Verdana" w:hAnsi="Verdana" w:cs="Arial"/>
                  <w:sz w:val="16"/>
                  <w:szCs w:val="16"/>
                  <w:lang w:eastAsia="en-GB"/>
                </w:rPr>
                <w:t>aliment:</w:t>
              </w:r>
            </w:ins>
            <w:proofErr w:type="gramEnd"/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4E817212" w14:textId="4AFAF8D9" w:rsidR="008B62A1" w:rsidRPr="007B4BD5" w:rsidRDefault="008B62A1" w:rsidP="008B62A1">
            <w:pPr>
              <w:rPr>
                <w:ins w:id="304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</w:rPr>
            </w:pPr>
            <w:ins w:id="305" w:author="William OLANDER" w:date="2021-06-15T15:35:00Z"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Café ou thé </w:t>
              </w:r>
              <w:proofErr w:type="gramStart"/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non sucre</w:t>
              </w:r>
              <w:proofErr w:type="gramEnd"/>
              <w:r w:rsidRPr="007B4BD5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>, Bouillon clair, alcool, Cornichon, olive et produits similaires</w:t>
              </w:r>
            </w:ins>
            <w:ins w:id="306" w:author="William OLANDER" w:date="2021-06-15T15:44:00Z">
              <w:r w:rsidR="00CF0550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t xml:space="preserve"> </w:t>
              </w:r>
              <w:r w:rsidR="00CF0550" w:rsidRPr="00645A47">
                <w:rPr>
                  <w:rFonts w:ascii="Verdana" w:hAnsi="Verdana" w:cs="Arial"/>
                  <w:color w:val="FF0000"/>
                  <w:sz w:val="16"/>
                  <w:szCs w:val="16"/>
                  <w:lang w:val="fr-FR" w:eastAsia="en-GB"/>
                </w:rPr>
                <w:t>ajouter / remplacer des exemples basés sur le pays/la région</w:t>
              </w:r>
            </w:ins>
          </w:p>
        </w:tc>
        <w:tc>
          <w:tcPr>
            <w:tcW w:w="744" w:type="pct"/>
            <w:gridSpan w:val="2"/>
            <w:shd w:val="clear" w:color="auto" w:fill="auto"/>
          </w:tcPr>
          <w:p w14:paraId="09B3FFE9" w14:textId="77777777" w:rsidR="008B62A1" w:rsidRDefault="008B62A1" w:rsidP="008B62A1">
            <w:pPr>
              <w:jc w:val="both"/>
              <w:rPr>
                <w:ins w:id="307" w:author="William OLANDER" w:date="2021-06-15T15:36:00Z"/>
                <w:rFonts w:ascii="Verdana" w:hAnsi="Verdana"/>
                <w:b/>
                <w:sz w:val="16"/>
                <w:szCs w:val="16"/>
                <w:lang w:val="fr-FR"/>
              </w:rPr>
            </w:pPr>
          </w:p>
          <w:p w14:paraId="596D4025" w14:textId="77777777" w:rsidR="008B62A1" w:rsidRDefault="008B62A1" w:rsidP="008B62A1">
            <w:pPr>
              <w:jc w:val="both"/>
              <w:rPr>
                <w:ins w:id="308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09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4F42B59D" w14:textId="77777777" w:rsidR="008B62A1" w:rsidRPr="007B4BD5" w:rsidRDefault="008B62A1" w:rsidP="008B62A1">
            <w:pPr>
              <w:jc w:val="both"/>
              <w:rPr>
                <w:ins w:id="310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11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00F6DD2F" w14:textId="77777777" w:rsidR="008B62A1" w:rsidRPr="007C7A1F" w:rsidRDefault="008B62A1" w:rsidP="008B62A1">
            <w:pPr>
              <w:jc w:val="center"/>
              <w:rPr>
                <w:ins w:id="312" w:author="William OLANDER" w:date="2021-06-15T14:4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8B62A1" w:rsidRPr="009A7700" w14:paraId="48B2EB24" w14:textId="77777777" w:rsidTr="004F527B">
        <w:trPr>
          <w:trHeight w:val="292"/>
          <w:ins w:id="313" w:author="William OLANDER" w:date="2021-06-15T14:41:00Z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7BAEA15" w14:textId="1B3F0031" w:rsidR="008B62A1" w:rsidRPr="009A7700" w:rsidRDefault="009A7700" w:rsidP="008B62A1">
            <w:pPr>
              <w:jc w:val="center"/>
              <w:rPr>
                <w:ins w:id="314" w:author="William OLANDER" w:date="2021-06-15T14:41:00Z"/>
                <w:rFonts w:ascii="Verdana" w:hAnsi="Verdana"/>
                <w:sz w:val="16"/>
                <w:szCs w:val="16"/>
                <w:lang w:val="fr-FR"/>
                <w:rPrChange w:id="315" w:author="William OLANDER" w:date="2021-06-15T15:40:00Z">
                  <w:rPr>
                    <w:ins w:id="316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  <w:ins w:id="317" w:author="William OLANDER" w:date="2021-06-15T15:40:00Z">
              <w:r w:rsidRPr="009A7700">
                <w:rPr>
                  <w:rFonts w:ascii="Verdana" w:hAnsi="Verdana"/>
                  <w:sz w:val="16"/>
                  <w:szCs w:val="16"/>
                  <w:lang w:val="fr-FR"/>
                  <w:rPrChange w:id="318" w:author="William OLANDER" w:date="2021-06-15T15:40:00Z"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rPrChange>
                </w:rPr>
                <w:t>Catégories optionnelles (supprimez ou incluez les catégories ci-dessous)</w:t>
              </w:r>
            </w:ins>
          </w:p>
        </w:tc>
      </w:tr>
      <w:tr w:rsidR="008B62A1" w:rsidRPr="00A84508" w14:paraId="53AFFEEF" w14:textId="77777777" w:rsidTr="00365D84">
        <w:trPr>
          <w:trHeight w:val="292"/>
          <w:ins w:id="319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12F390CF" w14:textId="1A1D87B5" w:rsidR="008B62A1" w:rsidRPr="005860EE" w:rsidRDefault="008B62A1" w:rsidP="008B62A1">
            <w:pPr>
              <w:rPr>
                <w:ins w:id="320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321" w:author="William OLANDER" w:date="2021-06-15T14:42:00Z">
                  <w:rPr>
                    <w:ins w:id="322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323" w:author="William OLANDER" w:date="2021-06-15T14:42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t>PWMDDWInsects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250708AD" w14:textId="52607A27" w:rsidR="008B62A1" w:rsidRPr="00A84508" w:rsidRDefault="008B62A1" w:rsidP="008B62A1">
            <w:pPr>
              <w:jc w:val="both"/>
              <w:rPr>
                <w:ins w:id="324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25" w:author="William OLANDER" w:date="2021-06-15T15:30:00Z">
                  <w:rPr>
                    <w:ins w:id="326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327" w:author="William OLANDER" w:date="2021-06-15T15:30:00Z"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328" w:author="William OLANDER" w:date="2021-06-15T15:3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>Insectes, larves et larves d'insectes, œufs d'insectes et escargots terrestres et marins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19E4A686" w14:textId="77777777" w:rsidR="008B62A1" w:rsidRPr="00A84508" w:rsidRDefault="008B62A1" w:rsidP="008B62A1">
            <w:pPr>
              <w:rPr>
                <w:ins w:id="329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30" w:author="William OLANDER" w:date="2021-06-15T15:30:00Z">
                  <w:rPr>
                    <w:ins w:id="331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1DB34DF3" w14:textId="77777777" w:rsidR="008B62A1" w:rsidRDefault="008B62A1" w:rsidP="008B62A1">
            <w:pPr>
              <w:jc w:val="both"/>
              <w:rPr>
                <w:ins w:id="332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33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02C235A1" w14:textId="77777777" w:rsidR="008B62A1" w:rsidRPr="007B4BD5" w:rsidRDefault="008B62A1" w:rsidP="008B62A1">
            <w:pPr>
              <w:jc w:val="both"/>
              <w:rPr>
                <w:ins w:id="334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35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0AE8EFA" w14:textId="77777777" w:rsidR="008B62A1" w:rsidRPr="00A84508" w:rsidRDefault="008B62A1" w:rsidP="008B62A1">
            <w:pPr>
              <w:jc w:val="center"/>
              <w:rPr>
                <w:ins w:id="336" w:author="William OLANDER" w:date="2021-06-15T14:41:00Z"/>
                <w:rFonts w:ascii="Verdana" w:hAnsi="Verdana"/>
                <w:sz w:val="16"/>
                <w:szCs w:val="16"/>
                <w:lang w:val="fr-FR"/>
                <w:rPrChange w:id="337" w:author="William OLANDER" w:date="2021-06-15T15:30:00Z">
                  <w:rPr>
                    <w:ins w:id="338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8B62A1" w:rsidRPr="005860EE" w14:paraId="0B7A10CC" w14:textId="77777777" w:rsidTr="00365D84">
        <w:trPr>
          <w:trHeight w:val="292"/>
          <w:ins w:id="339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21D4092B" w14:textId="5775913A" w:rsidR="008B62A1" w:rsidRPr="005860EE" w:rsidRDefault="008B62A1" w:rsidP="008B62A1">
            <w:pPr>
              <w:rPr>
                <w:ins w:id="340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341" w:author="William OLANDER" w:date="2021-06-15T14:42:00Z">
                  <w:rPr>
                    <w:ins w:id="342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343" w:author="William OLANDER" w:date="2021-06-15T14:42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t>PWMDDWFatRpalm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5E707123" w14:textId="5120A0C3" w:rsidR="008B62A1" w:rsidRPr="005860EE" w:rsidRDefault="008B62A1" w:rsidP="008B62A1">
            <w:pPr>
              <w:jc w:val="both"/>
              <w:rPr>
                <w:ins w:id="344" w:author="William OLANDER" w:date="2021-06-15T14:41:00Z"/>
                <w:rFonts w:ascii="Verdana" w:hAnsi="Verdana" w:cs="Arial"/>
                <w:sz w:val="16"/>
                <w:szCs w:val="16"/>
                <w:lang w:val="en-GB" w:eastAsia="en-GB"/>
                <w:rPrChange w:id="345" w:author="William OLANDER" w:date="2021-06-15T14:42:00Z">
                  <w:rPr>
                    <w:ins w:id="346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proofErr w:type="spellStart"/>
            <w:ins w:id="347" w:author="William OLANDER" w:date="2021-06-15T15:30:00Z">
              <w:r w:rsidRPr="00A84508">
                <w:rPr>
                  <w:rFonts w:ascii="Verdana" w:hAnsi="Verdana" w:cs="Arial"/>
                  <w:sz w:val="16"/>
                  <w:szCs w:val="16"/>
                  <w:lang w:val="en-GB" w:eastAsia="en-GB"/>
                </w:rPr>
                <w:t>Huile</w:t>
              </w:r>
              <w:proofErr w:type="spellEnd"/>
              <w:r w:rsidRPr="00A84508">
                <w:rPr>
                  <w:rFonts w:ascii="Verdana" w:hAnsi="Verdana" w:cs="Arial"/>
                  <w:sz w:val="16"/>
                  <w:szCs w:val="16"/>
                  <w:lang w:val="en-GB" w:eastAsia="en-GB"/>
                </w:rPr>
                <w:t xml:space="preserve"> de </w:t>
              </w:r>
              <w:proofErr w:type="spellStart"/>
              <w:r w:rsidRPr="00A84508">
                <w:rPr>
                  <w:rFonts w:ascii="Verdana" w:hAnsi="Verdana" w:cs="Arial"/>
                  <w:sz w:val="16"/>
                  <w:szCs w:val="16"/>
                  <w:lang w:val="en-GB" w:eastAsia="en-GB"/>
                </w:rPr>
                <w:t>palme</w:t>
              </w:r>
              <w:proofErr w:type="spellEnd"/>
              <w:r w:rsidRPr="00A84508">
                <w:rPr>
                  <w:rFonts w:ascii="Verdana" w:hAnsi="Verdana" w:cs="Arial"/>
                  <w:sz w:val="16"/>
                  <w:szCs w:val="16"/>
                  <w:lang w:val="en-GB" w:eastAsia="en-GB"/>
                </w:rPr>
                <w:t xml:space="preserve"> rouge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1AB1469A" w14:textId="77777777" w:rsidR="008B62A1" w:rsidRPr="005860EE" w:rsidRDefault="008B62A1" w:rsidP="008B62A1">
            <w:pPr>
              <w:rPr>
                <w:ins w:id="348" w:author="William OLANDER" w:date="2021-06-15T14:41:00Z"/>
                <w:rFonts w:ascii="Verdana" w:hAnsi="Verdana" w:cs="Arial"/>
                <w:sz w:val="16"/>
                <w:szCs w:val="16"/>
                <w:lang w:val="en-GB" w:eastAsia="en-GB"/>
                <w:rPrChange w:id="349" w:author="William OLANDER" w:date="2021-06-15T14:42:00Z">
                  <w:rPr>
                    <w:ins w:id="350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4B727F0E" w14:textId="77777777" w:rsidR="008B62A1" w:rsidRDefault="008B62A1" w:rsidP="008B62A1">
            <w:pPr>
              <w:jc w:val="both"/>
              <w:rPr>
                <w:ins w:id="351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52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02810CB6" w14:textId="77777777" w:rsidR="008B62A1" w:rsidRPr="007B4BD5" w:rsidRDefault="008B62A1" w:rsidP="008B62A1">
            <w:pPr>
              <w:jc w:val="both"/>
              <w:rPr>
                <w:ins w:id="353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54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55E34926" w14:textId="77777777" w:rsidR="008B62A1" w:rsidRPr="005860EE" w:rsidRDefault="008B62A1" w:rsidP="008B62A1">
            <w:pPr>
              <w:jc w:val="center"/>
              <w:rPr>
                <w:ins w:id="355" w:author="William OLANDER" w:date="2021-06-15T14:41:00Z"/>
                <w:rFonts w:ascii="Verdana" w:hAnsi="Verdana"/>
                <w:sz w:val="16"/>
                <w:szCs w:val="16"/>
                <w:lang w:val="en-GB"/>
                <w:rPrChange w:id="356" w:author="William OLANDER" w:date="2021-06-15T14:42:00Z">
                  <w:rPr>
                    <w:ins w:id="357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8B62A1" w:rsidRPr="00A84508" w14:paraId="6CB40C72" w14:textId="77777777" w:rsidTr="00365D84">
        <w:trPr>
          <w:trHeight w:val="292"/>
          <w:ins w:id="358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64E31B5A" w14:textId="78A5FFED" w:rsidR="008B62A1" w:rsidRPr="005860EE" w:rsidRDefault="008B62A1" w:rsidP="008B62A1">
            <w:pPr>
              <w:rPr>
                <w:ins w:id="359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360" w:author="William OLANDER" w:date="2021-06-15T14:42:00Z">
                  <w:rPr>
                    <w:ins w:id="361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362" w:author="William OLANDER" w:date="2021-06-15T14:42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t>PWMDDWFatOth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779D4334" w14:textId="60332E17" w:rsidR="008B62A1" w:rsidRPr="00A84508" w:rsidRDefault="008B62A1" w:rsidP="008B62A1">
            <w:pPr>
              <w:jc w:val="both"/>
              <w:rPr>
                <w:ins w:id="363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64" w:author="William OLANDER" w:date="2021-06-15T15:30:00Z">
                  <w:rPr>
                    <w:ins w:id="365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366" w:author="William OLANDER" w:date="2021-06-15T15:30:00Z"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367" w:author="William OLANDER" w:date="2021-06-15T15:3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>Huile ; graisses ou beurre ajoutés aux aliments ou utilisés pour la cuisson, y compris les huiles extraites des noix, des fruits et des graines ; et toutes les graisses animales.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6728173A" w14:textId="77777777" w:rsidR="008B62A1" w:rsidRPr="00A84508" w:rsidRDefault="008B62A1" w:rsidP="008B62A1">
            <w:pPr>
              <w:rPr>
                <w:ins w:id="368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69" w:author="William OLANDER" w:date="2021-06-15T15:30:00Z">
                  <w:rPr>
                    <w:ins w:id="370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DEB97A4" w14:textId="77777777" w:rsidR="008B62A1" w:rsidRDefault="008B62A1" w:rsidP="008B62A1">
            <w:pPr>
              <w:jc w:val="both"/>
              <w:rPr>
                <w:ins w:id="371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72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32254D97" w14:textId="77777777" w:rsidR="008B62A1" w:rsidRPr="007B4BD5" w:rsidRDefault="008B62A1" w:rsidP="008B62A1">
            <w:pPr>
              <w:jc w:val="both"/>
              <w:rPr>
                <w:ins w:id="373" w:author="William OLANDER" w:date="2021-06-15T15:36:00Z"/>
                <w:rFonts w:ascii="Verdana" w:hAnsi="Verdana"/>
                <w:sz w:val="16"/>
                <w:szCs w:val="16"/>
                <w:lang w:val="fr-FR"/>
              </w:rPr>
            </w:pPr>
            <w:ins w:id="374" w:author="William OLANDER" w:date="2021-06-15T15:36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678ECF50" w14:textId="77777777" w:rsidR="008B62A1" w:rsidRPr="00A84508" w:rsidRDefault="008B62A1" w:rsidP="008B62A1">
            <w:pPr>
              <w:jc w:val="center"/>
              <w:rPr>
                <w:ins w:id="375" w:author="William OLANDER" w:date="2021-06-15T14:41:00Z"/>
                <w:rFonts w:ascii="Verdana" w:hAnsi="Verdana"/>
                <w:sz w:val="16"/>
                <w:szCs w:val="16"/>
                <w:lang w:val="fr-FR"/>
                <w:rPrChange w:id="376" w:author="William OLANDER" w:date="2021-06-15T15:30:00Z">
                  <w:rPr>
                    <w:ins w:id="377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60146B" w:rsidRPr="00A84508" w14:paraId="2338350F" w14:textId="77777777" w:rsidTr="00365D84">
        <w:trPr>
          <w:trHeight w:val="292"/>
          <w:ins w:id="378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524E7031" w14:textId="25B7E4B4" w:rsidR="0060146B" w:rsidRPr="005860EE" w:rsidRDefault="0060146B" w:rsidP="0060146B">
            <w:pPr>
              <w:rPr>
                <w:ins w:id="379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380" w:author="William OLANDER" w:date="2021-06-15T14:42:00Z">
                  <w:rPr>
                    <w:ins w:id="381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382" w:author="William OLANDER" w:date="2021-06-15T14:42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t>PWMDDWSnack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2632EE88" w14:textId="3FD9DD7F" w:rsidR="0060146B" w:rsidRPr="00A84508" w:rsidRDefault="0060146B" w:rsidP="0060146B">
            <w:pPr>
              <w:jc w:val="both"/>
              <w:rPr>
                <w:ins w:id="383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84" w:author="William OLANDER" w:date="2021-06-15T15:30:00Z">
                  <w:rPr>
                    <w:ins w:id="385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386" w:author="William OLANDER" w:date="2021-06-15T15:30:00Z"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387" w:author="William OLANDER" w:date="2021-06-15T15:3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>Chips et frites, pâte frite ou autres snacks frits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0AF58C02" w14:textId="77777777" w:rsidR="0060146B" w:rsidRPr="00A84508" w:rsidRDefault="0060146B" w:rsidP="0060146B">
            <w:pPr>
              <w:rPr>
                <w:ins w:id="388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389" w:author="William OLANDER" w:date="2021-06-15T15:30:00Z">
                  <w:rPr>
                    <w:ins w:id="390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39C1B6" w14:textId="77777777" w:rsidR="0060146B" w:rsidRDefault="0060146B" w:rsidP="0060146B">
            <w:pPr>
              <w:jc w:val="both"/>
              <w:rPr>
                <w:ins w:id="391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392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4AC930D1" w14:textId="77777777" w:rsidR="0060146B" w:rsidRPr="007B4BD5" w:rsidRDefault="0060146B" w:rsidP="0060146B">
            <w:pPr>
              <w:jc w:val="both"/>
              <w:rPr>
                <w:ins w:id="393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394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36E5A6AE" w14:textId="77777777" w:rsidR="0060146B" w:rsidRPr="00A84508" w:rsidRDefault="0060146B" w:rsidP="0060146B">
            <w:pPr>
              <w:jc w:val="center"/>
              <w:rPr>
                <w:ins w:id="395" w:author="William OLANDER" w:date="2021-06-15T14:41:00Z"/>
                <w:rFonts w:ascii="Verdana" w:hAnsi="Verdana"/>
                <w:sz w:val="16"/>
                <w:szCs w:val="16"/>
                <w:lang w:val="fr-FR"/>
                <w:rPrChange w:id="396" w:author="William OLANDER" w:date="2021-06-15T15:30:00Z">
                  <w:rPr>
                    <w:ins w:id="397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60146B" w:rsidRPr="00A84508" w14:paraId="5F905028" w14:textId="77777777" w:rsidTr="00365D84">
        <w:trPr>
          <w:trHeight w:val="292"/>
          <w:ins w:id="398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3E583DBE" w14:textId="40035DA7" w:rsidR="0060146B" w:rsidRPr="005860EE" w:rsidRDefault="0060146B" w:rsidP="0060146B">
            <w:pPr>
              <w:rPr>
                <w:ins w:id="399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400" w:author="William OLANDER" w:date="2021-06-15T14:42:00Z">
                  <w:rPr>
                    <w:ins w:id="401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402" w:author="William OLANDER" w:date="2021-06-15T14:43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t>PWMDDWSugarFood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5A456BD4" w14:textId="17515AE8" w:rsidR="0060146B" w:rsidRPr="00A84508" w:rsidRDefault="0060146B" w:rsidP="0060146B">
            <w:pPr>
              <w:jc w:val="both"/>
              <w:rPr>
                <w:ins w:id="403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404" w:author="William OLANDER" w:date="2021-06-15T15:30:00Z">
                  <w:rPr>
                    <w:ins w:id="405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406" w:author="William OLANDER" w:date="2021-06-15T15:30:00Z"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407" w:author="William OLANDER" w:date="2021-06-15T15:3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 xml:space="preserve">Les aliments sucrés, comme les chocolats, les bonbons, les biscuits et les gâteaux, les </w:t>
              </w:r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408" w:author="William OLANDER" w:date="2021-06-15T15:30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lastRenderedPageBreak/>
                <w:t>pâtisseries sucrées ou les glaces.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34467AA2" w14:textId="77777777" w:rsidR="0060146B" w:rsidRPr="00A84508" w:rsidRDefault="0060146B" w:rsidP="0060146B">
            <w:pPr>
              <w:rPr>
                <w:ins w:id="409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410" w:author="William OLANDER" w:date="2021-06-15T15:30:00Z">
                  <w:rPr>
                    <w:ins w:id="411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53CF8FB" w14:textId="77777777" w:rsidR="0060146B" w:rsidRDefault="0060146B" w:rsidP="0060146B">
            <w:pPr>
              <w:jc w:val="both"/>
              <w:rPr>
                <w:ins w:id="412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413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7F287325" w14:textId="77777777" w:rsidR="0060146B" w:rsidRPr="007B4BD5" w:rsidRDefault="0060146B" w:rsidP="0060146B">
            <w:pPr>
              <w:jc w:val="both"/>
              <w:rPr>
                <w:ins w:id="414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415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13A94387" w14:textId="77777777" w:rsidR="0060146B" w:rsidRPr="00A84508" w:rsidRDefault="0060146B" w:rsidP="0060146B">
            <w:pPr>
              <w:jc w:val="center"/>
              <w:rPr>
                <w:ins w:id="416" w:author="William OLANDER" w:date="2021-06-15T14:41:00Z"/>
                <w:rFonts w:ascii="Verdana" w:hAnsi="Verdana"/>
                <w:sz w:val="16"/>
                <w:szCs w:val="16"/>
                <w:lang w:val="fr-FR"/>
                <w:rPrChange w:id="417" w:author="William OLANDER" w:date="2021-06-15T15:30:00Z">
                  <w:rPr>
                    <w:ins w:id="418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60146B" w:rsidRPr="00A84508" w14:paraId="1901782B" w14:textId="77777777" w:rsidTr="00365D84">
        <w:trPr>
          <w:trHeight w:val="292"/>
          <w:ins w:id="419" w:author="William OLANDER" w:date="2021-06-15T14:41:00Z"/>
        </w:trPr>
        <w:tc>
          <w:tcPr>
            <w:tcW w:w="1037" w:type="pct"/>
            <w:shd w:val="clear" w:color="auto" w:fill="BFBFBF"/>
            <w:vAlign w:val="center"/>
          </w:tcPr>
          <w:p w14:paraId="3E5FFEA0" w14:textId="35DC673E" w:rsidR="0060146B" w:rsidRPr="005860EE" w:rsidRDefault="0060146B" w:rsidP="0060146B">
            <w:pPr>
              <w:rPr>
                <w:ins w:id="420" w:author="William OLANDER" w:date="2021-06-15T14:41:00Z"/>
                <w:rFonts w:ascii="Verdana" w:hAnsi="Verdana"/>
                <w:b/>
                <w:sz w:val="16"/>
                <w:szCs w:val="16"/>
                <w:lang w:val="en-GB"/>
                <w:rPrChange w:id="421" w:author="William OLANDER" w:date="2021-06-15T14:42:00Z">
                  <w:rPr>
                    <w:ins w:id="422" w:author="William OLANDER" w:date="2021-06-15T14:41:00Z"/>
                    <w:rFonts w:ascii="Verdana" w:hAnsi="Verdana"/>
                    <w:b/>
                    <w:sz w:val="16"/>
                    <w:szCs w:val="16"/>
                    <w:lang w:val="fr-FR"/>
                  </w:rPr>
                </w:rPrChange>
              </w:rPr>
            </w:pPr>
            <w:proofErr w:type="spellStart"/>
            <w:ins w:id="423" w:author="William OLANDER" w:date="2021-06-15T14:43:00Z">
              <w:r w:rsidRPr="005860EE">
                <w:rPr>
                  <w:rFonts w:ascii="Verdana" w:hAnsi="Verdana"/>
                  <w:b/>
                  <w:sz w:val="16"/>
                  <w:szCs w:val="16"/>
                  <w:lang w:val="en-GB"/>
                </w:rPr>
                <w:lastRenderedPageBreak/>
                <w:t>PWMDDWSugarBev</w:t>
              </w:r>
            </w:ins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14:paraId="03B80FC7" w14:textId="19EF3FE7" w:rsidR="0060146B" w:rsidRPr="00A84508" w:rsidRDefault="0060146B" w:rsidP="0060146B">
            <w:pPr>
              <w:jc w:val="both"/>
              <w:rPr>
                <w:ins w:id="424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425" w:author="William OLANDER" w:date="2021-06-15T15:31:00Z">
                  <w:rPr>
                    <w:ins w:id="426" w:author="William OLANDER" w:date="2021-06-15T14:41:00Z"/>
                    <w:rFonts w:ascii="Verdana" w:hAnsi="Verdana" w:cs="Arial"/>
                    <w:sz w:val="16"/>
                    <w:szCs w:val="16"/>
                    <w:lang w:eastAsia="en-GB"/>
                  </w:rPr>
                </w:rPrChange>
              </w:rPr>
            </w:pPr>
            <w:ins w:id="427" w:author="William OLANDER" w:date="2021-06-15T15:31:00Z">
              <w:r w:rsidRPr="00A84508">
                <w:rPr>
                  <w:rFonts w:ascii="Verdana" w:hAnsi="Verdana" w:cs="Arial"/>
                  <w:sz w:val="16"/>
                  <w:szCs w:val="16"/>
                  <w:lang w:val="fr-FR" w:eastAsia="en-GB"/>
                  <w:rPrChange w:id="428" w:author="William OLANDER" w:date="2021-06-15T15:31:00Z">
                    <w:rPr>
                      <w:rFonts w:ascii="Verdana" w:hAnsi="Verdana" w:cs="Arial"/>
                      <w:sz w:val="16"/>
                      <w:szCs w:val="16"/>
                      <w:lang w:val="en-GB" w:eastAsia="en-GB"/>
                    </w:rPr>
                  </w:rPrChange>
                </w:rPr>
                <w:t>Jus de fruits sucrés et "boissons au jus", boissons gazeuses, boissons chocolatées, boissons au malt, boissons au yaourt ou thé ou café sucré avec du sucre.</w:t>
              </w:r>
            </w:ins>
          </w:p>
        </w:tc>
        <w:tc>
          <w:tcPr>
            <w:tcW w:w="2129" w:type="pct"/>
            <w:gridSpan w:val="3"/>
            <w:shd w:val="clear" w:color="auto" w:fill="auto"/>
            <w:vAlign w:val="center"/>
          </w:tcPr>
          <w:p w14:paraId="4741FBFE" w14:textId="77777777" w:rsidR="0060146B" w:rsidRPr="00A84508" w:rsidRDefault="0060146B" w:rsidP="0060146B">
            <w:pPr>
              <w:rPr>
                <w:ins w:id="429" w:author="William OLANDER" w:date="2021-06-15T14:41:00Z"/>
                <w:rFonts w:ascii="Verdana" w:hAnsi="Verdana" w:cs="Arial"/>
                <w:sz w:val="16"/>
                <w:szCs w:val="16"/>
                <w:lang w:val="fr-FR" w:eastAsia="en-GB"/>
                <w:rPrChange w:id="430" w:author="William OLANDER" w:date="2021-06-15T15:31:00Z">
                  <w:rPr>
                    <w:ins w:id="431" w:author="William OLANDER" w:date="2021-06-15T14:41:00Z"/>
                    <w:rFonts w:ascii="Verdana" w:hAnsi="Verdana" w:cs="Arial"/>
                    <w:sz w:val="16"/>
                    <w:szCs w:val="16"/>
                    <w:lang w:val="fr-FR" w:eastAsia="en-GB"/>
                  </w:rPr>
                </w:rPrChange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6D042CC4" w14:textId="77777777" w:rsidR="0060146B" w:rsidRDefault="0060146B" w:rsidP="0060146B">
            <w:pPr>
              <w:jc w:val="both"/>
              <w:rPr>
                <w:ins w:id="432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433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0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Non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ab/>
              </w:r>
            </w:ins>
          </w:p>
          <w:p w14:paraId="5436551C" w14:textId="77777777" w:rsidR="0060146B" w:rsidRPr="007B4BD5" w:rsidRDefault="0060146B" w:rsidP="0060146B">
            <w:pPr>
              <w:jc w:val="both"/>
              <w:rPr>
                <w:ins w:id="434" w:author="William OLANDER" w:date="2021-06-15T15:38:00Z"/>
                <w:rFonts w:ascii="Verdana" w:hAnsi="Verdana"/>
                <w:sz w:val="16"/>
                <w:szCs w:val="16"/>
                <w:lang w:val="fr-FR"/>
              </w:rPr>
            </w:pPr>
            <w:ins w:id="435" w:author="William OLANDER" w:date="2021-06-15T15:38:00Z">
              <w:r w:rsidRPr="007B4BD5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t>1</w:t>
              </w:r>
              <w:r w:rsidRPr="007B4BD5">
                <w:rPr>
                  <w:rFonts w:ascii="Verdana" w:hAnsi="Verdana"/>
                  <w:sz w:val="16"/>
                  <w:szCs w:val="16"/>
                  <w:lang w:val="fr-FR"/>
                </w:rPr>
                <w:t xml:space="preserve"> = Oui </w:t>
              </w:r>
            </w:ins>
          </w:p>
          <w:p w14:paraId="771919D8" w14:textId="77777777" w:rsidR="0060146B" w:rsidRPr="00A84508" w:rsidRDefault="0060146B" w:rsidP="0060146B">
            <w:pPr>
              <w:jc w:val="center"/>
              <w:rPr>
                <w:ins w:id="436" w:author="William OLANDER" w:date="2021-06-15T14:41:00Z"/>
                <w:rFonts w:ascii="Verdana" w:hAnsi="Verdana"/>
                <w:sz w:val="16"/>
                <w:szCs w:val="16"/>
                <w:lang w:val="fr-FR"/>
                <w:rPrChange w:id="437" w:author="William OLANDER" w:date="2021-06-15T15:31:00Z">
                  <w:rPr>
                    <w:ins w:id="438" w:author="William OLANDER" w:date="2021-06-15T14:41:00Z"/>
                    <w:rFonts w:ascii="Verdana" w:hAnsi="Verdana"/>
                    <w:sz w:val="16"/>
                    <w:szCs w:val="16"/>
                    <w:lang w:val="fr-FR"/>
                  </w:rPr>
                </w:rPrChange>
              </w:rPr>
            </w:pPr>
          </w:p>
        </w:tc>
      </w:tr>
      <w:tr w:rsidR="0060146B" w:rsidRPr="007C7A1F" w:rsidDel="009151B2" w14:paraId="139E4324" w14:textId="4AD3D008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3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40" w:author="William OLANDER" w:date="2021-06-15T15:31:00Z"/>
          <w:trPrChange w:id="44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4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F16751C" w14:textId="5454FD6D" w:rsidR="0060146B" w:rsidRPr="007C7A1F" w:rsidDel="009151B2" w:rsidRDefault="0060146B" w:rsidP="0060146B">
            <w:pPr>
              <w:rPr>
                <w:del w:id="44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4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B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44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0B979256" w14:textId="05FB26E9" w:rsidR="0060146B" w:rsidRPr="007B4BD5" w:rsidDel="009151B2" w:rsidRDefault="0060146B" w:rsidP="0060146B">
            <w:pPr>
              <w:jc w:val="both"/>
              <w:rPr>
                <w:del w:id="44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4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RACINES ET TUBERCULES A CHAIR BLANCHE 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44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50D59494" w14:textId="0F106814" w:rsidR="0060146B" w:rsidRPr="007B4BD5" w:rsidDel="009151B2" w:rsidRDefault="0060146B" w:rsidP="0060146B">
            <w:pPr>
              <w:rPr>
                <w:del w:id="44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50" w:author="William OLANDER" w:date="2021-06-15T14:52:00Z">
              <w:r w:rsidRPr="007B4BD5" w:rsidDel="000E779C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Patate douce à chair blanche, pomme de terre, igname, taros, manioc (gari, tapioca), banane plantain, arbre à pain</w:delText>
              </w:r>
            </w:del>
          </w:p>
        </w:tc>
        <w:tc>
          <w:tcPr>
            <w:tcW w:w="197" w:type="pct"/>
            <w:shd w:val="clear" w:color="auto" w:fill="auto"/>
            <w:tcPrChange w:id="45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2CB1D978" w14:textId="7576B4C1" w:rsidR="0060146B" w:rsidRPr="007B4BD5" w:rsidDel="009151B2" w:rsidRDefault="0060146B" w:rsidP="0060146B">
            <w:pPr>
              <w:jc w:val="both"/>
              <w:rPr>
                <w:del w:id="45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5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DF0930E" w14:textId="66013EEE" w:rsidR="0060146B" w:rsidRPr="007B4BD5" w:rsidDel="009151B2" w:rsidRDefault="0060146B" w:rsidP="0060146B">
            <w:pPr>
              <w:jc w:val="both"/>
              <w:rPr>
                <w:del w:id="45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5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5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51465E58" w14:textId="76CA52B5" w:rsidR="0060146B" w:rsidRPr="007C7A1F" w:rsidDel="009151B2" w:rsidRDefault="0060146B" w:rsidP="0060146B">
            <w:pPr>
              <w:jc w:val="center"/>
              <w:rPr>
                <w:del w:id="457" w:author="William OLANDER" w:date="2021-06-15T15:31:00Z"/>
                <w:rFonts w:ascii="Verdana" w:hAnsi="Verdana"/>
                <w:sz w:val="16"/>
                <w:szCs w:val="16"/>
              </w:rPr>
            </w:pPr>
            <w:del w:id="45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7AF7408B" w14:textId="44DD8757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5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60" w:author="William OLANDER" w:date="2021-06-15T15:31:00Z"/>
          <w:trPrChange w:id="46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6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9828881" w14:textId="5593E0F0" w:rsidR="0060146B" w:rsidDel="009151B2" w:rsidRDefault="0060146B" w:rsidP="0060146B">
            <w:pPr>
              <w:rPr>
                <w:del w:id="46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6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C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46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5FBBA131" w14:textId="39811D40" w:rsidR="0060146B" w:rsidRPr="007B4BD5" w:rsidDel="009151B2" w:rsidRDefault="0060146B" w:rsidP="0060146B">
            <w:pPr>
              <w:jc w:val="both"/>
              <w:rPr>
                <w:del w:id="46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6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LEGUMINEUSES 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46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3C23B6F5" w14:textId="5F3F7EA2" w:rsidR="0060146B" w:rsidRPr="007B4BD5" w:rsidDel="009151B2" w:rsidRDefault="0060146B" w:rsidP="0060146B">
            <w:pPr>
              <w:rPr>
                <w:del w:id="46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7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Haricots (niébé), petits pois, pois chiches, lentilles, autres légumes secs, autres haricots </w:delText>
              </w:r>
            </w:del>
          </w:p>
        </w:tc>
        <w:tc>
          <w:tcPr>
            <w:tcW w:w="197" w:type="pct"/>
            <w:shd w:val="clear" w:color="auto" w:fill="auto"/>
            <w:tcPrChange w:id="47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412EACE5" w14:textId="39F073FE" w:rsidR="0060146B" w:rsidRPr="007B4BD5" w:rsidDel="009151B2" w:rsidRDefault="0060146B" w:rsidP="0060146B">
            <w:pPr>
              <w:jc w:val="both"/>
              <w:rPr>
                <w:del w:id="47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7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6ABA981" w14:textId="589EB070" w:rsidR="0060146B" w:rsidRPr="007B4BD5" w:rsidDel="009151B2" w:rsidRDefault="0060146B" w:rsidP="0060146B">
            <w:pPr>
              <w:jc w:val="both"/>
              <w:rPr>
                <w:del w:id="47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7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7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72928B4F" w14:textId="68594CA0" w:rsidR="0060146B" w:rsidRPr="007C7A1F" w:rsidDel="009151B2" w:rsidRDefault="0060146B" w:rsidP="0060146B">
            <w:pPr>
              <w:jc w:val="center"/>
              <w:rPr>
                <w:del w:id="477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7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6AFC79B9" w14:textId="008C2D61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7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480" w:author="William OLANDER" w:date="2021-06-15T15:31:00Z"/>
          <w:trPrChange w:id="48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48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A741598" w14:textId="2574DEB2" w:rsidR="0060146B" w:rsidDel="009151B2" w:rsidRDefault="0060146B" w:rsidP="0060146B">
            <w:pPr>
              <w:rPr>
                <w:del w:id="48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8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D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48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526D6739" w14:textId="278F9EFB" w:rsidR="0060146B" w:rsidRPr="007B4BD5" w:rsidDel="009151B2" w:rsidRDefault="0060146B" w:rsidP="0060146B">
            <w:pPr>
              <w:jc w:val="both"/>
              <w:rPr>
                <w:del w:id="486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48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NOIX &amp; GRAINES (Oléagineux)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48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A1DCB0D" w14:textId="15846CD7" w:rsidR="0060146B" w:rsidRPr="007B4BD5" w:rsidDel="009151B2" w:rsidRDefault="0060146B" w:rsidP="0060146B">
            <w:pPr>
              <w:rPr>
                <w:del w:id="489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49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Fruit secs, arachide (en pate ou autre) soja, noix de cajou, noix sauvages, graines de palme</w:delText>
              </w:r>
            </w:del>
          </w:p>
        </w:tc>
        <w:tc>
          <w:tcPr>
            <w:tcW w:w="197" w:type="pct"/>
            <w:shd w:val="clear" w:color="auto" w:fill="auto"/>
            <w:tcPrChange w:id="49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403874A" w14:textId="4BA8F0CE" w:rsidR="0060146B" w:rsidRPr="007B4BD5" w:rsidDel="009151B2" w:rsidRDefault="0060146B" w:rsidP="0060146B">
            <w:pPr>
              <w:jc w:val="both"/>
              <w:rPr>
                <w:del w:id="49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9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466A0C5B" w14:textId="2B2AEDFF" w:rsidR="0060146B" w:rsidRPr="007B4BD5" w:rsidDel="009151B2" w:rsidRDefault="0060146B" w:rsidP="0060146B">
            <w:pPr>
              <w:jc w:val="both"/>
              <w:rPr>
                <w:del w:id="49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49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49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6D68DD3E" w14:textId="77E753F1" w:rsidR="0060146B" w:rsidRPr="007C7A1F" w:rsidDel="009151B2" w:rsidRDefault="0060146B" w:rsidP="0060146B">
            <w:pPr>
              <w:jc w:val="center"/>
              <w:rPr>
                <w:del w:id="497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49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4A06679F" w14:textId="6872A579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9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00" w:author="William OLANDER" w:date="2021-06-15T15:31:00Z"/>
          <w:trPrChange w:id="50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tcPrChange w:id="502" w:author="William OLANDER" w:date="2021-06-15T14:51:00Z">
              <w:tcPr>
                <w:tcW w:w="1037" w:type="pct"/>
                <w:gridSpan w:val="2"/>
                <w:shd w:val="clear" w:color="auto" w:fill="BFBFBF"/>
              </w:tcPr>
            </w:tcPrChange>
          </w:tcPr>
          <w:p w14:paraId="72D6A51E" w14:textId="7DE9D764" w:rsidR="0060146B" w:rsidRPr="007C7A1F" w:rsidDel="009151B2" w:rsidRDefault="0060146B" w:rsidP="0060146B">
            <w:pPr>
              <w:rPr>
                <w:del w:id="50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0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E</w:delText>
              </w:r>
            </w:del>
          </w:p>
        </w:tc>
        <w:tc>
          <w:tcPr>
            <w:tcW w:w="1090" w:type="pct"/>
            <w:shd w:val="clear" w:color="auto" w:fill="auto"/>
            <w:tcPrChange w:id="505" w:author="William OLANDER" w:date="2021-06-15T14:51:00Z">
              <w:tcPr>
                <w:tcW w:w="1090" w:type="pct"/>
                <w:gridSpan w:val="2"/>
                <w:shd w:val="clear" w:color="auto" w:fill="auto"/>
              </w:tcPr>
            </w:tcPrChange>
          </w:tcPr>
          <w:p w14:paraId="2F8953EE" w14:textId="0421289B" w:rsidR="0060146B" w:rsidRPr="007B4BD5" w:rsidDel="009151B2" w:rsidRDefault="0060146B" w:rsidP="0060146B">
            <w:pPr>
              <w:jc w:val="both"/>
              <w:rPr>
                <w:del w:id="50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07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LEGUMES RICHES EN VIT. A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tcPrChange w:id="508" w:author="William OLANDER" w:date="2021-06-15T14:51:00Z">
              <w:tcPr>
                <w:tcW w:w="1783" w:type="pct"/>
                <w:gridSpan w:val="2"/>
                <w:shd w:val="clear" w:color="auto" w:fill="auto"/>
              </w:tcPr>
            </w:tcPrChange>
          </w:tcPr>
          <w:p w14:paraId="426597D2" w14:textId="071F7244" w:rsidR="0060146B" w:rsidRPr="007B4BD5" w:rsidDel="009151B2" w:rsidRDefault="0060146B" w:rsidP="0060146B">
            <w:pPr>
              <w:rPr>
                <w:del w:id="50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10" w:author="William OLANDER" w:date="2021-06-15T14:48:00Z">
              <w:r w:rsidRPr="007B4BD5" w:rsidDel="000E779C">
                <w:rPr>
                  <w:rFonts w:ascii="Verdana" w:hAnsi="Verdana"/>
                  <w:sz w:val="16"/>
                  <w:szCs w:val="16"/>
                  <w:lang w:val="fr-FR"/>
                </w:rPr>
                <w:delText>Courge, carotte, poivron rouge, patate douce à chair orange</w:delText>
              </w:r>
            </w:del>
          </w:p>
        </w:tc>
        <w:tc>
          <w:tcPr>
            <w:tcW w:w="197" w:type="pct"/>
            <w:shd w:val="clear" w:color="auto" w:fill="auto"/>
            <w:tcPrChange w:id="51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4E7E1C45" w14:textId="5CD3537C" w:rsidR="0060146B" w:rsidRPr="007B4BD5" w:rsidDel="009151B2" w:rsidRDefault="0060146B" w:rsidP="0060146B">
            <w:pPr>
              <w:jc w:val="both"/>
              <w:rPr>
                <w:del w:id="51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1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70F59C2" w14:textId="3236919E" w:rsidR="0060146B" w:rsidRPr="007B4BD5" w:rsidDel="009151B2" w:rsidRDefault="0060146B" w:rsidP="0060146B">
            <w:pPr>
              <w:jc w:val="both"/>
              <w:rPr>
                <w:del w:id="51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1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1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02F34764" w14:textId="45083F56" w:rsidR="0060146B" w:rsidRPr="007C7A1F" w:rsidDel="009151B2" w:rsidRDefault="0060146B" w:rsidP="0060146B">
            <w:pPr>
              <w:jc w:val="center"/>
              <w:rPr>
                <w:del w:id="517" w:author="William OLANDER" w:date="2021-06-15T15:31:00Z"/>
                <w:rFonts w:ascii="Verdana" w:hAnsi="Verdana"/>
                <w:sz w:val="16"/>
                <w:szCs w:val="16"/>
              </w:rPr>
            </w:pPr>
            <w:del w:id="51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70DFF632" w14:textId="2B460607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1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20" w:author="William OLANDER" w:date="2021-06-15T15:31:00Z"/>
          <w:trPrChange w:id="52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tcPrChange w:id="522" w:author="William OLANDER" w:date="2021-06-15T14:51:00Z">
              <w:tcPr>
                <w:tcW w:w="1037" w:type="pct"/>
                <w:gridSpan w:val="2"/>
                <w:shd w:val="clear" w:color="auto" w:fill="BFBFBF"/>
              </w:tcPr>
            </w:tcPrChange>
          </w:tcPr>
          <w:p w14:paraId="72C2239D" w14:textId="547C867D" w:rsidR="0060146B" w:rsidRPr="007C7A1F" w:rsidDel="009151B2" w:rsidRDefault="0060146B" w:rsidP="0060146B">
            <w:pPr>
              <w:rPr>
                <w:del w:id="52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2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F</w:delText>
              </w:r>
            </w:del>
          </w:p>
        </w:tc>
        <w:tc>
          <w:tcPr>
            <w:tcW w:w="1090" w:type="pct"/>
            <w:shd w:val="clear" w:color="auto" w:fill="auto"/>
            <w:tcPrChange w:id="525" w:author="William OLANDER" w:date="2021-06-15T14:51:00Z">
              <w:tcPr>
                <w:tcW w:w="1090" w:type="pct"/>
                <w:gridSpan w:val="2"/>
                <w:shd w:val="clear" w:color="auto" w:fill="auto"/>
              </w:tcPr>
            </w:tcPrChange>
          </w:tcPr>
          <w:p w14:paraId="1CDD419D" w14:textId="66AE0568" w:rsidR="0060146B" w:rsidRPr="007B4BD5" w:rsidDel="009151B2" w:rsidRDefault="0060146B" w:rsidP="0060146B">
            <w:pPr>
              <w:jc w:val="both"/>
              <w:rPr>
                <w:del w:id="52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27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</w:rPr>
                <w:delText>LEGUMES FEUILLES VERTES FONCEES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tcPrChange w:id="528" w:author="William OLANDER" w:date="2021-06-15T14:51:00Z">
              <w:tcPr>
                <w:tcW w:w="1783" w:type="pct"/>
                <w:gridSpan w:val="2"/>
                <w:shd w:val="clear" w:color="auto" w:fill="auto"/>
              </w:tcPr>
            </w:tcPrChange>
          </w:tcPr>
          <w:p w14:paraId="6F2AD603" w14:textId="4EA66C97" w:rsidR="0060146B" w:rsidRPr="007B4BD5" w:rsidDel="009151B2" w:rsidRDefault="0060146B" w:rsidP="0060146B">
            <w:pPr>
              <w:rPr>
                <w:del w:id="52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30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Oseille, amarante, salade, feuilles de baobab, corète potagère, épinards, feuilles d’oignon, de haricot, de manioc, de patates douces, de carottes, etc. + toutes feuilles sauvages</w:delText>
              </w:r>
            </w:del>
          </w:p>
        </w:tc>
        <w:tc>
          <w:tcPr>
            <w:tcW w:w="197" w:type="pct"/>
            <w:shd w:val="clear" w:color="auto" w:fill="auto"/>
            <w:tcPrChange w:id="53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96110D9" w14:textId="6832C841" w:rsidR="0060146B" w:rsidRPr="007B4BD5" w:rsidDel="009151B2" w:rsidRDefault="0060146B" w:rsidP="0060146B">
            <w:pPr>
              <w:jc w:val="both"/>
              <w:rPr>
                <w:del w:id="53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3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7BD03410" w14:textId="7F39503C" w:rsidR="0060146B" w:rsidRPr="007B4BD5" w:rsidDel="009151B2" w:rsidRDefault="0060146B" w:rsidP="0060146B">
            <w:pPr>
              <w:jc w:val="both"/>
              <w:rPr>
                <w:del w:id="53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3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3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7D6A44D7" w14:textId="16C8AA9D" w:rsidR="0060146B" w:rsidRPr="007C7A1F" w:rsidDel="009151B2" w:rsidRDefault="0060146B" w:rsidP="0060146B">
            <w:pPr>
              <w:jc w:val="center"/>
              <w:rPr>
                <w:del w:id="537" w:author="William OLANDER" w:date="2021-06-15T15:31:00Z"/>
                <w:rFonts w:ascii="Verdana" w:hAnsi="Verdana"/>
                <w:sz w:val="16"/>
                <w:szCs w:val="16"/>
              </w:rPr>
            </w:pPr>
            <w:del w:id="53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02E3BE35" w14:textId="0C1FA488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3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40" w:author="William OLANDER" w:date="2021-06-15T15:31:00Z"/>
          <w:trPrChange w:id="54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4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5AF4D360" w14:textId="24E00ED8" w:rsidR="0060146B" w:rsidRPr="007C7A1F" w:rsidDel="009151B2" w:rsidRDefault="0060146B" w:rsidP="0060146B">
            <w:pPr>
              <w:jc w:val="both"/>
              <w:rPr>
                <w:del w:id="54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4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G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54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7D5DE369" w14:textId="00BB0284" w:rsidR="0060146B" w:rsidRPr="007B4BD5" w:rsidDel="009151B2" w:rsidRDefault="0060146B" w:rsidP="0060146B">
            <w:pPr>
              <w:jc w:val="both"/>
              <w:rPr>
                <w:del w:id="54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4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AUTRES LEGUMES 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54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15EA35AC" w14:textId="78E125E2" w:rsidR="0060146B" w:rsidRPr="007B4BD5" w:rsidDel="009151B2" w:rsidRDefault="0060146B" w:rsidP="0060146B">
            <w:pPr>
              <w:rPr>
                <w:del w:id="54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5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Tomates (sauf concentré), gombo frais, aubergines, concombres, choux, navets, oignons, poivrons verts, haricots verts…</w:delText>
              </w:r>
            </w:del>
          </w:p>
        </w:tc>
        <w:tc>
          <w:tcPr>
            <w:tcW w:w="197" w:type="pct"/>
            <w:shd w:val="clear" w:color="auto" w:fill="auto"/>
            <w:tcPrChange w:id="55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519CB25" w14:textId="0D7D7E29" w:rsidR="0060146B" w:rsidRPr="007B4BD5" w:rsidDel="009151B2" w:rsidRDefault="0060146B" w:rsidP="0060146B">
            <w:pPr>
              <w:jc w:val="both"/>
              <w:rPr>
                <w:del w:id="55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5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993251A" w14:textId="225DB525" w:rsidR="0060146B" w:rsidRPr="007B4BD5" w:rsidDel="009151B2" w:rsidRDefault="0060146B" w:rsidP="0060146B">
            <w:pPr>
              <w:jc w:val="both"/>
              <w:rPr>
                <w:del w:id="55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5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5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7D034E67" w14:textId="5E235278" w:rsidR="0060146B" w:rsidRPr="007C7A1F" w:rsidDel="009151B2" w:rsidRDefault="0060146B" w:rsidP="0060146B">
            <w:pPr>
              <w:jc w:val="center"/>
              <w:rPr>
                <w:del w:id="557" w:author="William OLANDER" w:date="2021-06-15T15:31:00Z"/>
                <w:rFonts w:ascii="Verdana" w:hAnsi="Verdana"/>
                <w:sz w:val="16"/>
                <w:szCs w:val="16"/>
              </w:rPr>
            </w:pPr>
            <w:del w:id="558" w:author="William OLANDER" w:date="2021-06-15T15:31:00Z">
              <w:r w:rsidRPr="007C7A1F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19919296" w14:textId="0AB2F490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5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60" w:author="William OLANDER" w:date="2021-06-15T15:31:00Z"/>
          <w:trPrChange w:id="56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6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604A33C" w14:textId="1CE2CE98" w:rsidR="0060146B" w:rsidRPr="007C7A1F" w:rsidDel="009151B2" w:rsidRDefault="0060146B" w:rsidP="0060146B">
            <w:pPr>
              <w:jc w:val="both"/>
              <w:rPr>
                <w:del w:id="56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6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H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56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2AF7268B" w14:textId="0F64566A" w:rsidR="0060146B" w:rsidRPr="007B4BD5" w:rsidDel="009151B2" w:rsidRDefault="0060146B" w:rsidP="0060146B">
            <w:pPr>
              <w:jc w:val="both"/>
              <w:rPr>
                <w:del w:id="56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6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FRUITS RICHES EN VIT A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56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68E62B5" w14:textId="06A1D498" w:rsidR="0060146B" w:rsidRPr="007B4BD5" w:rsidDel="009151B2" w:rsidRDefault="0060146B" w:rsidP="0060146B">
            <w:pPr>
              <w:rPr>
                <w:del w:id="56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7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Mangue, papaye, melon, orange</w:delText>
              </w:r>
            </w:del>
          </w:p>
        </w:tc>
        <w:tc>
          <w:tcPr>
            <w:tcW w:w="197" w:type="pct"/>
            <w:shd w:val="clear" w:color="auto" w:fill="auto"/>
            <w:tcPrChange w:id="57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F6DAD24" w14:textId="5EF3C4F7" w:rsidR="0060146B" w:rsidRPr="007B4BD5" w:rsidDel="009151B2" w:rsidRDefault="0060146B" w:rsidP="0060146B">
            <w:pPr>
              <w:jc w:val="both"/>
              <w:rPr>
                <w:del w:id="57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7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2D9833CB" w14:textId="48D82F8A" w:rsidR="0060146B" w:rsidRPr="007B4BD5" w:rsidDel="009151B2" w:rsidRDefault="0060146B" w:rsidP="0060146B">
            <w:pPr>
              <w:jc w:val="both"/>
              <w:rPr>
                <w:del w:id="57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7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7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4307B402" w14:textId="506696C5" w:rsidR="0060146B" w:rsidRPr="007B4BD5" w:rsidDel="009151B2" w:rsidRDefault="0060146B" w:rsidP="0060146B">
            <w:pPr>
              <w:jc w:val="center"/>
              <w:rPr>
                <w:del w:id="577" w:author="William OLANDER" w:date="2021-06-15T15:31:00Z"/>
                <w:rFonts w:ascii="Verdana" w:hAnsi="Verdana"/>
                <w:sz w:val="16"/>
                <w:szCs w:val="16"/>
              </w:rPr>
            </w:pPr>
            <w:del w:id="578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2F15DD25" w14:textId="6B01B6E9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7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580" w:author="William OLANDER" w:date="2021-06-15T15:31:00Z"/>
          <w:trPrChange w:id="58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58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00B14084" w14:textId="1D4FFBBF" w:rsidR="0060146B" w:rsidRPr="007C7A1F" w:rsidDel="009151B2" w:rsidRDefault="0060146B" w:rsidP="0060146B">
            <w:pPr>
              <w:jc w:val="both"/>
              <w:rPr>
                <w:del w:id="58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8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I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58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2B04A806" w14:textId="7493DD9F" w:rsidR="0060146B" w:rsidRPr="007B4BD5" w:rsidDel="009151B2" w:rsidRDefault="0060146B" w:rsidP="0060146B">
            <w:pPr>
              <w:jc w:val="both"/>
              <w:rPr>
                <w:del w:id="58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8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 xml:space="preserve">AUTRES FRUITS 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58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CAEBE20" w14:textId="02431735" w:rsidR="0060146B" w:rsidRPr="007B4BD5" w:rsidDel="009151B2" w:rsidRDefault="0060146B" w:rsidP="0060146B">
            <w:pPr>
              <w:rPr>
                <w:del w:id="58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9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Ananas, banane, goyave, dattes, pastèque, canne à sucre, pomme cannelle, orange, citron, jus de fruits frais (fruits pressés sans conservateurs), raisins, fruits sauvages (tamarin, ...), fruit de baobab, </w:delText>
              </w:r>
            </w:del>
          </w:p>
        </w:tc>
        <w:tc>
          <w:tcPr>
            <w:tcW w:w="197" w:type="pct"/>
            <w:shd w:val="clear" w:color="auto" w:fill="auto"/>
            <w:tcPrChange w:id="59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06C0D611" w14:textId="248791A1" w:rsidR="0060146B" w:rsidRPr="007B4BD5" w:rsidDel="009151B2" w:rsidRDefault="0060146B" w:rsidP="0060146B">
            <w:pPr>
              <w:jc w:val="both"/>
              <w:rPr>
                <w:del w:id="59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59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2EE0EC6B" w14:textId="7FEAA3E1" w:rsidR="0060146B" w:rsidRPr="007B4BD5" w:rsidDel="009151B2" w:rsidRDefault="0060146B" w:rsidP="0060146B">
            <w:pPr>
              <w:jc w:val="both"/>
              <w:rPr>
                <w:del w:id="59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59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59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05DA9F17" w14:textId="2D9FEADC" w:rsidR="0060146B" w:rsidRPr="007B4BD5" w:rsidDel="009151B2" w:rsidRDefault="0060146B" w:rsidP="0060146B">
            <w:pPr>
              <w:jc w:val="center"/>
              <w:rPr>
                <w:del w:id="597" w:author="William OLANDER" w:date="2021-06-15T15:31:00Z"/>
                <w:rFonts w:ascii="Verdana" w:hAnsi="Verdana"/>
                <w:sz w:val="16"/>
                <w:szCs w:val="16"/>
              </w:rPr>
            </w:pPr>
            <w:del w:id="598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4A29793E" w14:textId="70D957D5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9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00" w:author="William OLANDER" w:date="2021-06-15T15:31:00Z"/>
          <w:trPrChange w:id="60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0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4D19939" w14:textId="29328827" w:rsidR="0060146B" w:rsidDel="009151B2" w:rsidRDefault="0060146B" w:rsidP="0060146B">
            <w:pPr>
              <w:jc w:val="both"/>
              <w:rPr>
                <w:del w:id="60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0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J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60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27F0162C" w14:textId="589BE5C1" w:rsidR="0060146B" w:rsidRPr="007B4BD5" w:rsidDel="009151B2" w:rsidRDefault="0060146B" w:rsidP="0060146B">
            <w:pPr>
              <w:jc w:val="both"/>
              <w:rPr>
                <w:del w:id="60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0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FOIES/ ABATS PLEINS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60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08F5034" w14:textId="33C2ECEA" w:rsidR="0060146B" w:rsidRPr="007B4BD5" w:rsidDel="009151B2" w:rsidRDefault="0060146B" w:rsidP="0060146B">
            <w:pPr>
              <w:rPr>
                <w:del w:id="609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1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Foie (veau, mouton, chèvre, volailles,), abats pleins (cœur, reins, rate, poumon), boudin noir, œuf de poisson</w:delText>
              </w:r>
            </w:del>
          </w:p>
        </w:tc>
        <w:tc>
          <w:tcPr>
            <w:tcW w:w="197" w:type="pct"/>
            <w:shd w:val="clear" w:color="auto" w:fill="auto"/>
            <w:tcPrChange w:id="61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504B9E6" w14:textId="0A1EFD3F" w:rsidR="0060146B" w:rsidRPr="007B4BD5" w:rsidDel="009151B2" w:rsidRDefault="0060146B" w:rsidP="0060146B">
            <w:pPr>
              <w:jc w:val="both"/>
              <w:rPr>
                <w:del w:id="61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1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315C92AF" w14:textId="61E60DE3" w:rsidR="0060146B" w:rsidRPr="007B4BD5" w:rsidDel="009151B2" w:rsidRDefault="0060146B" w:rsidP="0060146B">
            <w:pPr>
              <w:jc w:val="both"/>
              <w:rPr>
                <w:del w:id="61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1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1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47740D27" w14:textId="58A29920" w:rsidR="0060146B" w:rsidRPr="007B4BD5" w:rsidDel="009151B2" w:rsidRDefault="0060146B" w:rsidP="0060146B">
            <w:pPr>
              <w:jc w:val="center"/>
              <w:rPr>
                <w:del w:id="617" w:author="William OLANDER" w:date="2021-06-15T15:31:00Z"/>
                <w:rFonts w:ascii="Verdana" w:hAnsi="Verdana"/>
                <w:sz w:val="16"/>
                <w:szCs w:val="16"/>
              </w:rPr>
            </w:pPr>
            <w:del w:id="618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3FFDE9F6" w14:textId="7C0FACC8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19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20" w:author="William OLANDER" w:date="2021-06-15T15:31:00Z"/>
          <w:trPrChange w:id="621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22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41D24D4" w14:textId="1E28749A" w:rsidR="0060146B" w:rsidDel="009151B2" w:rsidRDefault="0060146B" w:rsidP="0060146B">
            <w:pPr>
              <w:jc w:val="both"/>
              <w:rPr>
                <w:del w:id="62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24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K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625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5D1AA2AB" w14:textId="5D698747" w:rsidR="0060146B" w:rsidRPr="007B4BD5" w:rsidDel="009151B2" w:rsidRDefault="0060146B" w:rsidP="0060146B">
            <w:pPr>
              <w:jc w:val="both"/>
              <w:rPr>
                <w:del w:id="626" w:author="William OLANDER" w:date="2021-06-15T15:31:00Z"/>
                <w:rFonts w:ascii="Verdana" w:hAnsi="Verdana" w:cs="Arial"/>
                <w:sz w:val="16"/>
                <w:szCs w:val="16"/>
                <w:lang w:eastAsia="en-GB"/>
              </w:rPr>
            </w:pPr>
            <w:del w:id="627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VIANDES ET VOLAILLES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628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1DF692A" w14:textId="701A01D6" w:rsidR="0060146B" w:rsidRPr="007B4BD5" w:rsidDel="009151B2" w:rsidRDefault="0060146B" w:rsidP="0060146B">
            <w:pPr>
              <w:rPr>
                <w:del w:id="629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30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Bœuf, mouton, chèvre, porc (y compris charcuterie), langue, lapin, viande de brousse, Poulet, pintades, dindon, caille, pigeon, chien, chat, singe</w:delText>
              </w:r>
            </w:del>
          </w:p>
        </w:tc>
        <w:tc>
          <w:tcPr>
            <w:tcW w:w="197" w:type="pct"/>
            <w:shd w:val="clear" w:color="auto" w:fill="auto"/>
            <w:tcPrChange w:id="631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2D25170" w14:textId="07B23185" w:rsidR="0060146B" w:rsidRPr="007B4BD5" w:rsidDel="009151B2" w:rsidRDefault="0060146B" w:rsidP="0060146B">
            <w:pPr>
              <w:jc w:val="both"/>
              <w:rPr>
                <w:del w:id="632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33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698B2614" w14:textId="5A226427" w:rsidR="0060146B" w:rsidRPr="007B4BD5" w:rsidDel="009151B2" w:rsidRDefault="0060146B" w:rsidP="0060146B">
            <w:pPr>
              <w:jc w:val="both"/>
              <w:rPr>
                <w:del w:id="634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35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36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1A40B8CA" w14:textId="746905C8" w:rsidR="0060146B" w:rsidRPr="007B4BD5" w:rsidDel="009151B2" w:rsidRDefault="0060146B" w:rsidP="0060146B">
            <w:pPr>
              <w:jc w:val="center"/>
              <w:rPr>
                <w:del w:id="637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60146B" w:rsidRPr="007C7A1F" w:rsidDel="009151B2" w14:paraId="50B97CB1" w14:textId="35C0E09E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38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39" w:author="William OLANDER" w:date="2021-06-15T15:31:00Z"/>
          <w:trPrChange w:id="640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41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0B054E46" w14:textId="2AAFD8FA" w:rsidR="0060146B" w:rsidRPr="007C7A1F" w:rsidDel="009151B2" w:rsidRDefault="0060146B" w:rsidP="0060146B">
            <w:pPr>
              <w:jc w:val="both"/>
              <w:rPr>
                <w:del w:id="64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43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L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644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659886FA" w14:textId="72BBFC9D" w:rsidR="0060146B" w:rsidRPr="007B4BD5" w:rsidDel="009151B2" w:rsidRDefault="0060146B" w:rsidP="0060146B">
            <w:pPr>
              <w:jc w:val="both"/>
              <w:rPr>
                <w:del w:id="64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46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ŒUFS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647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277F23D3" w14:textId="450FC815" w:rsidR="0060146B" w:rsidRPr="007B4BD5" w:rsidDel="009151B2" w:rsidRDefault="0060146B" w:rsidP="0060146B">
            <w:pPr>
              <w:rPr>
                <w:del w:id="648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49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Œufs de poule, pintade, caille, de canard, de dinde, …</w:delText>
              </w:r>
            </w:del>
          </w:p>
        </w:tc>
        <w:tc>
          <w:tcPr>
            <w:tcW w:w="197" w:type="pct"/>
            <w:shd w:val="clear" w:color="auto" w:fill="auto"/>
            <w:tcPrChange w:id="650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38E2AEB" w14:textId="77192BC3" w:rsidR="0060146B" w:rsidRPr="007B4BD5" w:rsidDel="009151B2" w:rsidRDefault="0060146B" w:rsidP="0060146B">
            <w:pPr>
              <w:jc w:val="both"/>
              <w:rPr>
                <w:del w:id="651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52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10116E56" w14:textId="1BB0D041" w:rsidR="0060146B" w:rsidRPr="007B4BD5" w:rsidDel="009151B2" w:rsidRDefault="0060146B" w:rsidP="0060146B">
            <w:pPr>
              <w:jc w:val="both"/>
              <w:rPr>
                <w:del w:id="65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54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55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07C2A17A" w14:textId="3DCB27C1" w:rsidR="0060146B" w:rsidRPr="007B4BD5" w:rsidDel="009151B2" w:rsidRDefault="0060146B" w:rsidP="0060146B">
            <w:pPr>
              <w:jc w:val="center"/>
              <w:rPr>
                <w:del w:id="656" w:author="William OLANDER" w:date="2021-06-15T15:31:00Z"/>
                <w:rFonts w:ascii="Verdana" w:hAnsi="Verdana"/>
                <w:sz w:val="16"/>
                <w:szCs w:val="16"/>
              </w:rPr>
            </w:pPr>
            <w:del w:id="657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0D3E0184" w14:textId="0B008D44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58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59" w:author="William OLANDER" w:date="2021-06-15T15:31:00Z"/>
          <w:trPrChange w:id="660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61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76F1750E" w14:textId="1E4BB44A" w:rsidR="0060146B" w:rsidDel="009151B2" w:rsidRDefault="0060146B" w:rsidP="0060146B">
            <w:pPr>
              <w:jc w:val="both"/>
              <w:rPr>
                <w:del w:id="66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63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M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664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2824835D" w14:textId="7753CB75" w:rsidR="0060146B" w:rsidRPr="007B4BD5" w:rsidDel="009151B2" w:rsidRDefault="0060146B" w:rsidP="0060146B">
            <w:pPr>
              <w:jc w:val="both"/>
              <w:rPr>
                <w:del w:id="665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66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POISSONS ET FRUITS DE MER FRAIS, FUMES OU SECHES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667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1BD04235" w14:textId="7E892E66" w:rsidR="0060146B" w:rsidRPr="007B4BD5" w:rsidDel="009151B2" w:rsidRDefault="0060146B" w:rsidP="0060146B">
            <w:pPr>
              <w:rPr>
                <w:del w:id="668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669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Poisson frais, poisson fumé, salé, séché (sauf pincée de poudre), conserves (sardines, thon.), tous fruits de mer, crabes, crevettes fraiches, fumées ou séchées</w:delText>
              </w:r>
            </w:del>
          </w:p>
        </w:tc>
        <w:tc>
          <w:tcPr>
            <w:tcW w:w="197" w:type="pct"/>
            <w:shd w:val="clear" w:color="auto" w:fill="auto"/>
            <w:tcPrChange w:id="670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1F88A04E" w14:textId="2909CDC0" w:rsidR="0060146B" w:rsidRPr="007B4BD5" w:rsidDel="009151B2" w:rsidRDefault="0060146B" w:rsidP="0060146B">
            <w:pPr>
              <w:jc w:val="both"/>
              <w:rPr>
                <w:del w:id="671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72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77A9AE3" w14:textId="782704E1" w:rsidR="0060146B" w:rsidRPr="007B4BD5" w:rsidDel="009151B2" w:rsidRDefault="0060146B" w:rsidP="0060146B">
            <w:pPr>
              <w:jc w:val="both"/>
              <w:rPr>
                <w:del w:id="67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74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75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1594EC68" w14:textId="0BF32C8B" w:rsidR="0060146B" w:rsidRPr="007B4BD5" w:rsidDel="009151B2" w:rsidRDefault="0060146B" w:rsidP="0060146B">
            <w:pPr>
              <w:jc w:val="center"/>
              <w:rPr>
                <w:del w:id="676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60146B" w:rsidRPr="007C7A1F" w:rsidDel="009151B2" w14:paraId="1D9633AB" w14:textId="3C43F239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77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78" w:author="William OLANDER" w:date="2021-06-15T15:31:00Z"/>
          <w:trPrChange w:id="679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680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1ECCCD1E" w14:textId="188D4AD3" w:rsidR="0060146B" w:rsidRPr="007C7A1F" w:rsidDel="009151B2" w:rsidRDefault="0060146B" w:rsidP="0060146B">
            <w:pPr>
              <w:jc w:val="both"/>
              <w:rPr>
                <w:del w:id="681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82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N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683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31E5B92A" w14:textId="5A618DBD" w:rsidR="0060146B" w:rsidRPr="007B4BD5" w:rsidDel="009151B2" w:rsidRDefault="0060146B" w:rsidP="0060146B">
            <w:pPr>
              <w:jc w:val="both"/>
              <w:rPr>
                <w:del w:id="684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85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PRODUITS LAITIERS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686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54FD3BC0" w14:textId="11130457" w:rsidR="0060146B" w:rsidRPr="007B4BD5" w:rsidDel="009151B2" w:rsidRDefault="0060146B" w:rsidP="0060146B">
            <w:pPr>
              <w:rPr>
                <w:del w:id="687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8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Lait frais, lait en poudre, lait concentré (sucré ou non), yaourt, fromage, crème fraîche, Lait fermenté</w:delText>
              </w:r>
            </w:del>
          </w:p>
        </w:tc>
        <w:tc>
          <w:tcPr>
            <w:tcW w:w="197" w:type="pct"/>
            <w:shd w:val="clear" w:color="auto" w:fill="auto"/>
            <w:tcPrChange w:id="689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11EA1722" w14:textId="2264092F" w:rsidR="0060146B" w:rsidRPr="007B4BD5" w:rsidDel="009151B2" w:rsidRDefault="0060146B" w:rsidP="0060146B">
            <w:pPr>
              <w:jc w:val="both"/>
              <w:rPr>
                <w:del w:id="69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691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5C8639C8" w14:textId="72C10E30" w:rsidR="0060146B" w:rsidRPr="007B4BD5" w:rsidDel="009151B2" w:rsidRDefault="0060146B" w:rsidP="0060146B">
            <w:pPr>
              <w:jc w:val="both"/>
              <w:rPr>
                <w:del w:id="69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693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694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2463A3F8" w14:textId="01412C0F" w:rsidR="0060146B" w:rsidRPr="007B4BD5" w:rsidDel="009151B2" w:rsidRDefault="0060146B" w:rsidP="0060146B">
            <w:pPr>
              <w:jc w:val="center"/>
              <w:rPr>
                <w:del w:id="695" w:author="William OLANDER" w:date="2021-06-15T15:31:00Z"/>
                <w:rFonts w:ascii="Verdana" w:hAnsi="Verdana"/>
                <w:sz w:val="16"/>
                <w:szCs w:val="16"/>
              </w:rPr>
            </w:pPr>
            <w:del w:id="696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6C69D43B" w14:textId="3F75C52D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697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92"/>
          <w:del w:id="698" w:author="William OLANDER" w:date="2021-06-15T15:31:00Z"/>
          <w:trPrChange w:id="699" w:author="William OLANDER" w:date="2021-06-15T14:51:00Z">
            <w:trPr>
              <w:trHeight w:val="292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700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648E10B" w14:textId="267D5C9C" w:rsidR="0060146B" w:rsidRPr="007C7A1F" w:rsidDel="009151B2" w:rsidRDefault="0060146B" w:rsidP="0060146B">
            <w:pPr>
              <w:jc w:val="both"/>
              <w:rPr>
                <w:del w:id="701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02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O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703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54EE2622" w14:textId="40C606B2" w:rsidR="0060146B" w:rsidRPr="007B4BD5" w:rsidDel="009151B2" w:rsidRDefault="0060146B" w:rsidP="0060146B">
            <w:pPr>
              <w:pStyle w:val="Default"/>
              <w:jc w:val="both"/>
              <w:rPr>
                <w:del w:id="704" w:author="William OLANDER" w:date="2021-06-15T15:31:00Z"/>
                <w:rFonts w:ascii="Verdana" w:hAnsi="Verdana" w:cs="Arial"/>
                <w:color w:val="auto"/>
                <w:sz w:val="16"/>
                <w:szCs w:val="16"/>
                <w:lang w:val="en-US" w:eastAsia="en-GB"/>
              </w:rPr>
            </w:pPr>
            <w:del w:id="705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val="en-US" w:eastAsia="en-GB"/>
                </w:rPr>
                <w:delText>PRODUITS FORTIFIES ET ENRICHIS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706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F39B699" w14:textId="5B68ABA4" w:rsidR="0060146B" w:rsidRPr="007B4BD5" w:rsidDel="009151B2" w:rsidRDefault="0060146B" w:rsidP="0060146B">
            <w:pPr>
              <w:pStyle w:val="Default"/>
              <w:jc w:val="both"/>
              <w:rPr>
                <w:del w:id="707" w:author="William OLANDER" w:date="2021-06-15T15:31:00Z"/>
                <w:rFonts w:ascii="Verdana" w:hAnsi="Verdana" w:cs="Arial"/>
                <w:color w:val="auto"/>
                <w:sz w:val="16"/>
                <w:szCs w:val="16"/>
                <w:lang w:eastAsia="en-GB"/>
              </w:rPr>
            </w:pPr>
            <w:del w:id="708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eastAsia="en-GB"/>
                </w:rPr>
                <w:delText xml:space="preserve">Super-Cereal or Plumpy Sup et autres SNF distribues par le PAM </w:delText>
              </w:r>
            </w:del>
          </w:p>
          <w:p w14:paraId="741EFA06" w14:textId="598D9F26" w:rsidR="0060146B" w:rsidRPr="007B4BD5" w:rsidDel="009151B2" w:rsidRDefault="0060146B" w:rsidP="0060146B">
            <w:pPr>
              <w:jc w:val="both"/>
              <w:rPr>
                <w:del w:id="709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</w:p>
        </w:tc>
        <w:tc>
          <w:tcPr>
            <w:tcW w:w="197" w:type="pct"/>
            <w:shd w:val="clear" w:color="auto" w:fill="auto"/>
            <w:tcPrChange w:id="710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636AAE57" w14:textId="081CDEAD" w:rsidR="0060146B" w:rsidRPr="007B4BD5" w:rsidDel="009151B2" w:rsidRDefault="0060146B" w:rsidP="0060146B">
            <w:pPr>
              <w:jc w:val="both"/>
              <w:rPr>
                <w:del w:id="711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12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EAF2AAE" w14:textId="5697554F" w:rsidR="0060146B" w:rsidRPr="007B4BD5" w:rsidDel="009151B2" w:rsidRDefault="0060146B" w:rsidP="0060146B">
            <w:pPr>
              <w:jc w:val="both"/>
              <w:rPr>
                <w:del w:id="713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14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15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71051E57" w14:textId="06B095F6" w:rsidR="0060146B" w:rsidRPr="007B4BD5" w:rsidDel="009151B2" w:rsidRDefault="0060146B" w:rsidP="0060146B">
            <w:pPr>
              <w:jc w:val="center"/>
              <w:rPr>
                <w:del w:id="716" w:author="William OLANDER" w:date="2021-06-15T15:31:00Z"/>
                <w:rFonts w:ascii="Verdana" w:hAnsi="Verdana"/>
                <w:sz w:val="16"/>
                <w:szCs w:val="16"/>
              </w:rPr>
            </w:pPr>
          </w:p>
        </w:tc>
      </w:tr>
      <w:tr w:rsidR="0060146B" w:rsidRPr="007C7A1F" w:rsidDel="009151B2" w14:paraId="5B1429BE" w14:textId="68F7DE2E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17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18" w:author="William OLANDER" w:date="2021-06-15T15:31:00Z"/>
          <w:trPrChange w:id="719" w:author="William OLANDER" w:date="2021-06-15T14:51:00Z">
            <w:trPr>
              <w:trHeight w:val="80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720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32FFD98A" w14:textId="18A85F43" w:rsidR="0060146B" w:rsidRPr="007C7A1F" w:rsidDel="009151B2" w:rsidRDefault="0060146B" w:rsidP="0060146B">
            <w:pPr>
              <w:jc w:val="both"/>
              <w:rPr>
                <w:del w:id="721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22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P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723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1C495196" w14:textId="5F11753E" w:rsidR="0060146B" w:rsidRPr="007B4BD5" w:rsidDel="009151B2" w:rsidRDefault="0060146B" w:rsidP="0060146B">
            <w:pPr>
              <w:jc w:val="both"/>
              <w:rPr>
                <w:del w:id="724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25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CONDIMENTS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726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43CBA1C9" w14:textId="0EF28E31" w:rsidR="0060146B" w:rsidRPr="007B4BD5" w:rsidDel="009151B2" w:rsidRDefault="0060146B" w:rsidP="0060146B">
            <w:pPr>
              <w:rPr>
                <w:del w:id="727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2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 xml:space="preserve">Concentré de tomates, piment, poudre de poisson, sel, cube Maggi, </w:delText>
              </w:r>
            </w:del>
          </w:p>
        </w:tc>
        <w:tc>
          <w:tcPr>
            <w:tcW w:w="197" w:type="pct"/>
            <w:shd w:val="clear" w:color="auto" w:fill="auto"/>
            <w:tcPrChange w:id="729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760A81FE" w14:textId="5C0F836C" w:rsidR="0060146B" w:rsidRPr="007B4BD5" w:rsidDel="009151B2" w:rsidRDefault="0060146B" w:rsidP="0060146B">
            <w:pPr>
              <w:jc w:val="both"/>
              <w:rPr>
                <w:del w:id="73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31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C29F5A5" w14:textId="5A31BB7F" w:rsidR="0060146B" w:rsidRPr="007B4BD5" w:rsidDel="009151B2" w:rsidRDefault="0060146B" w:rsidP="0060146B">
            <w:pPr>
              <w:jc w:val="both"/>
              <w:rPr>
                <w:del w:id="73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33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34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40C184E5" w14:textId="3FD1A6C6" w:rsidR="0060146B" w:rsidRPr="007B4BD5" w:rsidDel="009151B2" w:rsidRDefault="0060146B" w:rsidP="0060146B">
            <w:pPr>
              <w:jc w:val="center"/>
              <w:rPr>
                <w:del w:id="73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36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41EEA8F0" w14:textId="2DE496A8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37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38" w:author="William OLANDER" w:date="2021-06-15T15:31:00Z"/>
          <w:trPrChange w:id="739" w:author="William OLANDER" w:date="2021-06-15T14:51:00Z">
            <w:trPr>
              <w:trHeight w:val="80"/>
            </w:trPr>
          </w:trPrChange>
        </w:trPr>
        <w:tc>
          <w:tcPr>
            <w:tcW w:w="1037" w:type="pct"/>
            <w:shd w:val="clear" w:color="auto" w:fill="BFBFBF"/>
            <w:vAlign w:val="center"/>
            <w:tcPrChange w:id="740" w:author="William OLANDER" w:date="2021-06-15T14:51:00Z">
              <w:tcPr>
                <w:tcW w:w="1037" w:type="pct"/>
                <w:gridSpan w:val="2"/>
                <w:shd w:val="clear" w:color="auto" w:fill="BFBFBF"/>
                <w:vAlign w:val="center"/>
              </w:tcPr>
            </w:tcPrChange>
          </w:tcPr>
          <w:p w14:paraId="2F925516" w14:textId="70F8C259" w:rsidR="0060146B" w:rsidRPr="007C7A1F" w:rsidDel="009151B2" w:rsidRDefault="0060146B" w:rsidP="0060146B">
            <w:pPr>
              <w:jc w:val="both"/>
              <w:rPr>
                <w:del w:id="741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42" w:author="William OLANDER" w:date="2021-06-15T15:31:00Z">
              <w:r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Q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743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1BD6F886" w14:textId="755165E4" w:rsidR="0060146B" w:rsidRPr="007B4BD5" w:rsidDel="009151B2" w:rsidRDefault="0060146B" w:rsidP="0060146B">
            <w:pPr>
              <w:jc w:val="both"/>
              <w:rPr>
                <w:del w:id="744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45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eastAsia="en-GB"/>
                </w:rPr>
                <w:delText>AUTRES BOISSONS ET ALIMENTS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746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2108E3C1" w14:textId="0BFA85FF" w:rsidR="0060146B" w:rsidRPr="007B4BD5" w:rsidDel="009151B2" w:rsidRDefault="0060146B" w:rsidP="0060146B">
            <w:pPr>
              <w:rPr>
                <w:del w:id="747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4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Café ou thé non sucre, Bouillon clair, alcool, Cornichon, olive et produits similaires</w:delText>
              </w:r>
            </w:del>
          </w:p>
        </w:tc>
        <w:tc>
          <w:tcPr>
            <w:tcW w:w="197" w:type="pct"/>
            <w:shd w:val="clear" w:color="auto" w:fill="auto"/>
            <w:tcPrChange w:id="749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6D1629FE" w14:textId="17EBD7AA" w:rsidR="0060146B" w:rsidRPr="007B4BD5" w:rsidDel="009151B2" w:rsidRDefault="0060146B" w:rsidP="0060146B">
            <w:pPr>
              <w:jc w:val="both"/>
              <w:rPr>
                <w:del w:id="75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51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0655EF09" w14:textId="4DBD42FD" w:rsidR="0060146B" w:rsidRPr="007B4BD5" w:rsidDel="009151B2" w:rsidRDefault="0060146B" w:rsidP="0060146B">
            <w:pPr>
              <w:jc w:val="both"/>
              <w:rPr>
                <w:del w:id="75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53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54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29BFE631" w14:textId="07499BA4" w:rsidR="0060146B" w:rsidRPr="007B4BD5" w:rsidDel="009151B2" w:rsidRDefault="0060146B" w:rsidP="0060146B">
            <w:pPr>
              <w:jc w:val="center"/>
              <w:rPr>
                <w:del w:id="75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56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  <w:tr w:rsidR="0060146B" w:rsidRPr="007C7A1F" w:rsidDel="009151B2" w14:paraId="3B5D84E6" w14:textId="318450FD" w:rsidTr="000452E0">
        <w:tblPrEx>
          <w:tblW w:w="90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757" w:author="William OLANDER" w:date="2021-06-15T14:51:00Z">
            <w:tblPrEx>
              <w:tblW w:w="90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80"/>
          <w:del w:id="758" w:author="William OLANDER" w:date="2021-06-15T15:31:00Z"/>
          <w:trPrChange w:id="759" w:author="William OLANDER" w:date="2021-06-15T14:51:00Z">
            <w:trPr>
              <w:trHeight w:val="80"/>
            </w:trPr>
          </w:trPrChange>
        </w:trPr>
        <w:tc>
          <w:tcPr>
            <w:tcW w:w="1037" w:type="pct"/>
            <w:shd w:val="clear" w:color="auto" w:fill="BFBFBF" w:themeFill="background1" w:themeFillShade="BF"/>
            <w:vAlign w:val="center"/>
            <w:tcPrChange w:id="760" w:author="William OLANDER" w:date="2021-06-15T14:51:00Z">
              <w:tcPr>
                <w:tcW w:w="1037" w:type="pct"/>
                <w:gridSpan w:val="2"/>
                <w:shd w:val="clear" w:color="auto" w:fill="BFBFBF" w:themeFill="background1" w:themeFillShade="BF"/>
                <w:vAlign w:val="center"/>
              </w:tcPr>
            </w:tcPrChange>
          </w:tcPr>
          <w:p w14:paraId="7BD3CF6F" w14:textId="4DBC02FE" w:rsidR="0060146B" w:rsidRPr="007C7A1F" w:rsidDel="009151B2" w:rsidRDefault="0060146B" w:rsidP="0060146B">
            <w:pPr>
              <w:jc w:val="both"/>
              <w:rPr>
                <w:del w:id="761" w:author="William OLANDER" w:date="2021-06-15T15:31:00Z"/>
                <w:rFonts w:ascii="Verdana" w:hAnsi="Verdana" w:cs="Arial"/>
                <w:b/>
                <w:sz w:val="16"/>
                <w:szCs w:val="16"/>
                <w:highlight w:val="yellow"/>
                <w:lang w:val="fr-FR" w:eastAsia="en-GB"/>
              </w:rPr>
            </w:pPr>
            <w:del w:id="762" w:author="William OLANDER" w:date="2021-06-15T15:31:00Z">
              <w:r w:rsidDel="009151B2">
                <w:rPr>
                  <w:rFonts w:ascii="Verdana" w:hAnsi="Verdana" w:cs="Arial"/>
                  <w:b/>
                  <w:sz w:val="16"/>
                  <w:szCs w:val="16"/>
                  <w:lang w:val="fr-FR" w:eastAsia="en-GB"/>
                </w:rPr>
                <w:delText>R</w:delText>
              </w:r>
            </w:del>
          </w:p>
        </w:tc>
        <w:tc>
          <w:tcPr>
            <w:tcW w:w="1090" w:type="pct"/>
            <w:shd w:val="clear" w:color="auto" w:fill="auto"/>
            <w:vAlign w:val="center"/>
            <w:tcPrChange w:id="763" w:author="William OLANDER" w:date="2021-06-15T14:51:00Z">
              <w:tcPr>
                <w:tcW w:w="1090" w:type="pct"/>
                <w:gridSpan w:val="2"/>
                <w:shd w:val="clear" w:color="auto" w:fill="auto"/>
                <w:vAlign w:val="center"/>
              </w:tcPr>
            </w:tcPrChange>
          </w:tcPr>
          <w:p w14:paraId="07C9C3C6" w14:textId="5E192D14" w:rsidR="0060146B" w:rsidRPr="007B4BD5" w:rsidDel="009151B2" w:rsidRDefault="0060146B" w:rsidP="0060146B">
            <w:pPr>
              <w:pStyle w:val="Default"/>
              <w:jc w:val="both"/>
              <w:rPr>
                <w:del w:id="764" w:author="William OLANDER" w:date="2021-06-15T15:31:00Z"/>
                <w:rFonts w:ascii="Verdana" w:hAnsi="Verdana" w:cs="Arial"/>
                <w:color w:val="auto"/>
                <w:sz w:val="16"/>
                <w:szCs w:val="16"/>
                <w:lang w:val="en-US" w:eastAsia="en-GB"/>
              </w:rPr>
            </w:pPr>
            <w:del w:id="765" w:author="William OLANDER" w:date="2021-06-15T15:31:00Z">
              <w:r w:rsidRPr="007B4BD5" w:rsidDel="009151B2">
                <w:rPr>
                  <w:rFonts w:ascii="Verdana" w:hAnsi="Verdana" w:cs="Arial"/>
                  <w:color w:val="auto"/>
                  <w:sz w:val="16"/>
                  <w:szCs w:val="16"/>
                  <w:lang w:val="en-US" w:eastAsia="en-GB"/>
                </w:rPr>
                <w:delText xml:space="preserve">AUTRES </w:delText>
              </w:r>
            </w:del>
          </w:p>
        </w:tc>
        <w:tc>
          <w:tcPr>
            <w:tcW w:w="2129" w:type="pct"/>
            <w:gridSpan w:val="3"/>
            <w:shd w:val="clear" w:color="auto" w:fill="auto"/>
            <w:vAlign w:val="center"/>
            <w:tcPrChange w:id="766" w:author="William OLANDER" w:date="2021-06-15T14:51:00Z">
              <w:tcPr>
                <w:tcW w:w="1783" w:type="pct"/>
                <w:gridSpan w:val="2"/>
                <w:shd w:val="clear" w:color="auto" w:fill="auto"/>
                <w:vAlign w:val="center"/>
              </w:tcPr>
            </w:tcPrChange>
          </w:tcPr>
          <w:p w14:paraId="62682C83" w14:textId="56FD10D9" w:rsidR="0060146B" w:rsidRPr="007B4BD5" w:rsidDel="009151B2" w:rsidRDefault="0060146B" w:rsidP="0060146B">
            <w:pPr>
              <w:rPr>
                <w:del w:id="767" w:author="William OLANDER" w:date="2021-06-15T15:31:00Z"/>
                <w:rFonts w:ascii="Verdana" w:hAnsi="Verdana" w:cs="Arial"/>
                <w:sz w:val="16"/>
                <w:szCs w:val="16"/>
                <w:lang w:val="fr-FR" w:eastAsia="en-GB"/>
              </w:rPr>
            </w:pPr>
            <w:del w:id="768" w:author="William OLANDER" w:date="2021-06-15T15:31:00Z">
              <w:r w:rsidRPr="007B4BD5" w:rsidDel="009151B2">
                <w:rPr>
                  <w:rFonts w:ascii="Verdana" w:hAnsi="Verdana" w:cs="Arial"/>
                  <w:sz w:val="16"/>
                  <w:szCs w:val="16"/>
                  <w:lang w:val="fr-FR" w:eastAsia="en-GB"/>
                </w:rPr>
                <w:delText>Un autre aliment non cité.  Si oui, précisez :_____</w:delText>
              </w:r>
            </w:del>
          </w:p>
        </w:tc>
        <w:tc>
          <w:tcPr>
            <w:tcW w:w="197" w:type="pct"/>
            <w:shd w:val="clear" w:color="auto" w:fill="auto"/>
            <w:tcPrChange w:id="769" w:author="William OLANDER" w:date="2021-06-15T14:51:00Z">
              <w:tcPr>
                <w:tcW w:w="544" w:type="pct"/>
                <w:gridSpan w:val="3"/>
                <w:shd w:val="clear" w:color="auto" w:fill="auto"/>
              </w:tcPr>
            </w:tcPrChange>
          </w:tcPr>
          <w:p w14:paraId="51809686" w14:textId="1FEF37EA" w:rsidR="0060146B" w:rsidRPr="007B4BD5" w:rsidDel="009151B2" w:rsidRDefault="0060146B" w:rsidP="0060146B">
            <w:pPr>
              <w:jc w:val="both"/>
              <w:rPr>
                <w:del w:id="770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71" w:author="William OLANDER" w:date="2021-06-15T15:31:00Z"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0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Non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tab/>
                <w:delText xml:space="preserve">  </w:delText>
              </w:r>
              <w:r w:rsidRPr="007B4BD5" w:rsidDel="009151B2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1</w:delText>
              </w:r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 xml:space="preserve"> = Oui </w:delText>
              </w:r>
            </w:del>
          </w:p>
          <w:p w14:paraId="4D1B72F6" w14:textId="3740D42A" w:rsidR="0060146B" w:rsidRPr="007B4BD5" w:rsidDel="009151B2" w:rsidRDefault="0060146B" w:rsidP="0060146B">
            <w:pPr>
              <w:jc w:val="both"/>
              <w:rPr>
                <w:del w:id="772" w:author="William OLANDER" w:date="2021-06-15T15:31:00Z"/>
                <w:rFonts w:ascii="Verdana" w:hAnsi="Verdana"/>
                <w:b/>
                <w:sz w:val="16"/>
                <w:szCs w:val="16"/>
                <w:lang w:val="fr-FR"/>
              </w:rPr>
            </w:pPr>
            <w:del w:id="773" w:author="William OLANDER" w:date="2021-06-15T14:32:00Z">
              <w:r w:rsidRPr="007B4BD5" w:rsidDel="00C81DEB">
                <w:rPr>
                  <w:rFonts w:ascii="Verdana" w:hAnsi="Verdana"/>
                  <w:b/>
                  <w:sz w:val="16"/>
                  <w:szCs w:val="16"/>
                  <w:lang w:val="fr-FR"/>
                </w:rPr>
                <w:delText>8</w:delText>
              </w:r>
              <w:r w:rsidRPr="007B4BD5" w:rsidDel="00C81DEB">
                <w:rPr>
                  <w:rFonts w:ascii="Verdana" w:hAnsi="Verdana"/>
                  <w:sz w:val="16"/>
                  <w:szCs w:val="16"/>
                  <w:lang w:val="fr-FR"/>
                </w:rPr>
                <w:delText>= NSP</w:delText>
              </w:r>
            </w:del>
          </w:p>
        </w:tc>
        <w:tc>
          <w:tcPr>
            <w:tcW w:w="547" w:type="pct"/>
            <w:shd w:val="clear" w:color="auto" w:fill="auto"/>
            <w:tcPrChange w:id="774" w:author="William OLANDER" w:date="2021-06-15T14:51:00Z">
              <w:tcPr>
                <w:tcW w:w="546" w:type="pct"/>
                <w:shd w:val="clear" w:color="auto" w:fill="auto"/>
              </w:tcPr>
            </w:tcPrChange>
          </w:tcPr>
          <w:p w14:paraId="311630DE" w14:textId="32779B0F" w:rsidR="0060146B" w:rsidRPr="007B4BD5" w:rsidDel="009151B2" w:rsidRDefault="0060146B" w:rsidP="0060146B">
            <w:pPr>
              <w:jc w:val="center"/>
              <w:rPr>
                <w:del w:id="775" w:author="William OLANDER" w:date="2021-06-15T15:31:00Z"/>
                <w:rFonts w:ascii="Verdana" w:hAnsi="Verdana"/>
                <w:sz w:val="16"/>
                <w:szCs w:val="16"/>
                <w:lang w:val="fr-FR"/>
              </w:rPr>
            </w:pPr>
            <w:del w:id="776" w:author="William OLANDER" w:date="2021-06-15T15:31:00Z">
              <w:r w:rsidRPr="007B4BD5" w:rsidDel="009151B2">
                <w:rPr>
                  <w:rFonts w:ascii="Verdana" w:hAnsi="Verdana"/>
                  <w:sz w:val="16"/>
                  <w:szCs w:val="16"/>
                  <w:lang w:val="fr-FR"/>
                </w:rPr>
                <w:delText>|___|</w:delText>
              </w:r>
            </w:del>
          </w:p>
        </w:tc>
      </w:tr>
    </w:tbl>
    <w:p w14:paraId="0DC033A4" w14:textId="77777777" w:rsidR="007F30E8" w:rsidRDefault="007F30E8"/>
    <w:sectPr w:rsidR="007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OLANDER">
    <w15:presenceInfo w15:providerId="AD" w15:userId="S::william.olander@wfp.org::01113801-ad49-489a-a87f-b6bf872c8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C"/>
    <w:rsid w:val="000452E0"/>
    <w:rsid w:val="000E779C"/>
    <w:rsid w:val="001A01C4"/>
    <w:rsid w:val="00353281"/>
    <w:rsid w:val="00365D84"/>
    <w:rsid w:val="003936FC"/>
    <w:rsid w:val="003D2521"/>
    <w:rsid w:val="004F527B"/>
    <w:rsid w:val="005860EE"/>
    <w:rsid w:val="0060146B"/>
    <w:rsid w:val="00622CAA"/>
    <w:rsid w:val="007F30E8"/>
    <w:rsid w:val="00872226"/>
    <w:rsid w:val="008B62A1"/>
    <w:rsid w:val="009151B2"/>
    <w:rsid w:val="00982D3D"/>
    <w:rsid w:val="009A7700"/>
    <w:rsid w:val="00A84508"/>
    <w:rsid w:val="00C07774"/>
    <w:rsid w:val="00C4022C"/>
    <w:rsid w:val="00C81DEB"/>
    <w:rsid w:val="00CF0550"/>
    <w:rsid w:val="00D503E8"/>
    <w:rsid w:val="00F0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B2E"/>
  <w15:chartTrackingRefBased/>
  <w15:docId w15:val="{3AE90B53-2D5F-4C82-9EC7-33B2ADA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6FC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6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1B46B6510944ACCC1A9E9D09B45B" ma:contentTypeVersion="11" ma:contentTypeDescription="Create a new document." ma:contentTypeScope="" ma:versionID="6556b488f9d71e54311c2b4d83043cc3">
  <xsd:schema xmlns:xsd="http://www.w3.org/2001/XMLSchema" xmlns:xs="http://www.w3.org/2001/XMLSchema" xmlns:p="http://schemas.microsoft.com/office/2006/metadata/properties" xmlns:ns3="0aae8104-2775-47bf-a616-40d8eadd5188" xmlns:ns4="8dd5283b-55c2-4f3c-990c-ab18dea8320e" targetNamespace="http://schemas.microsoft.com/office/2006/metadata/properties" ma:root="true" ma:fieldsID="084d0f240e68febdf4292bfe6821f387" ns3:_="" ns4:_="">
    <xsd:import namespace="0aae8104-2775-47bf-a616-40d8eadd5188"/>
    <xsd:import namespace="8dd5283b-55c2-4f3c-990c-ab18dea83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e8104-2775-47bf-a616-40d8eadd5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283b-55c2-4f3c-990c-ab18dea8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33DD22-A36F-47EF-896E-3B0E1D9BC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e8104-2775-47bf-a616-40d8eadd5188"/>
    <ds:schemaRef ds:uri="8dd5283b-55c2-4f3c-990c-ab18dea8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D69308-5A05-4453-892F-52D6E516C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857719-C1A9-425E-A4EF-E891E92826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MAGAGI</dc:creator>
  <cp:keywords/>
  <dc:description/>
  <cp:lastModifiedBy>William OLANDER</cp:lastModifiedBy>
  <cp:revision>2</cp:revision>
  <dcterms:created xsi:type="dcterms:W3CDTF">2021-06-15T16:04:00Z</dcterms:created>
  <dcterms:modified xsi:type="dcterms:W3CDTF">2021-06-15T16:04:00Z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0x010100D9E21B46B6510944ACCC1A9E9D09B45B</vt:lpwstr>
  </property>
</Properties>
</file>